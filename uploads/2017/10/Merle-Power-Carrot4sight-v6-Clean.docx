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A9601" w14:textId="7C0C7011" w:rsidR="00C8594D" w:rsidRPr="001B6627" w:rsidRDefault="001B6627" w:rsidP="001B6627">
      <w:pPr>
        <w:jc w:val="center"/>
        <w:rPr>
          <w:b/>
        </w:rPr>
      </w:pPr>
      <w:bookmarkStart w:id="0" w:name="_GoBack"/>
      <w:bookmarkEnd w:id="0"/>
      <w:r>
        <w:rPr>
          <w:b/>
        </w:rPr>
        <w:t>Merle Power!</w:t>
      </w:r>
      <w:r w:rsidR="00894F20" w:rsidRPr="001B6627">
        <w:rPr>
          <w:b/>
        </w:rPr>
        <w:t xml:space="preserve"> </w:t>
      </w:r>
      <w:ins w:id="1" w:author="david johnson" w:date="2017-09-29T11:32:00Z">
        <w:r w:rsidR="00816596">
          <w:rPr>
            <w:b/>
          </w:rPr>
          <w:t>Living</w:t>
        </w:r>
      </w:ins>
      <w:ins w:id="2" w:author="david johnson" w:date="2017-09-29T11:47:00Z">
        <w:r w:rsidR="003714E0">
          <w:rPr>
            <w:b/>
          </w:rPr>
          <w:t xml:space="preserve"> Long and Prospering</w:t>
        </w:r>
      </w:ins>
      <w:del w:id="3" w:author="david johnson" w:date="2017-09-29T11:32:00Z">
        <w:r w:rsidR="00894F20" w:rsidRPr="001B6627" w:rsidDel="00AB0B1D">
          <w:rPr>
            <w:b/>
          </w:rPr>
          <w:delText xml:space="preserve">What Does </w:delText>
        </w:r>
      </w:del>
      <w:del w:id="4" w:author="david johnson" w:date="2017-09-29T11:40:00Z">
        <w:r w:rsidR="00894F20" w:rsidRPr="001B6627" w:rsidDel="00816596">
          <w:rPr>
            <w:b/>
          </w:rPr>
          <w:delText>Wellness</w:delText>
        </w:r>
      </w:del>
      <w:del w:id="5" w:author="david johnson" w:date="2017-09-29T11:37:00Z">
        <w:r w:rsidR="00AA6236" w:rsidDel="00DC1FE8">
          <w:rPr>
            <w:b/>
          </w:rPr>
          <w:delText>, Longevity</w:delText>
        </w:r>
      </w:del>
      <w:del w:id="6" w:author="david johnson" w:date="2017-09-29T11:40:00Z">
        <w:r w:rsidR="00894F20" w:rsidRPr="001B6627" w:rsidDel="00816596">
          <w:rPr>
            <w:b/>
          </w:rPr>
          <w:delText xml:space="preserve"> and </w:delText>
        </w:r>
        <w:r w:rsidR="00AA6236" w:rsidDel="00816596">
          <w:rPr>
            <w:b/>
          </w:rPr>
          <w:delText>Quality</w:delText>
        </w:r>
      </w:del>
      <w:r w:rsidR="00AA6236">
        <w:rPr>
          <w:b/>
        </w:rPr>
        <w:t xml:space="preserve"> </w:t>
      </w:r>
      <w:del w:id="7" w:author="david johnson" w:date="2017-09-29T11:32:00Z">
        <w:r w:rsidR="00AA6236" w:rsidDel="0009263F">
          <w:rPr>
            <w:b/>
          </w:rPr>
          <w:delText>of</w:delText>
        </w:r>
        <w:r w:rsidR="00894F20" w:rsidRPr="001B6627" w:rsidDel="0009263F">
          <w:rPr>
            <w:b/>
          </w:rPr>
          <w:delText xml:space="preserve"> </w:delText>
        </w:r>
        <w:r w:rsidR="00AA6236" w:rsidDel="0009263F">
          <w:rPr>
            <w:b/>
          </w:rPr>
          <w:delText>Life</w:delText>
        </w:r>
        <w:r w:rsidR="00894F20" w:rsidRPr="001B6627" w:rsidDel="0009263F">
          <w:rPr>
            <w:b/>
          </w:rPr>
          <w:delText xml:space="preserve"> Look Like?</w:delText>
        </w:r>
      </w:del>
    </w:p>
    <w:p w14:paraId="6BB50D49" w14:textId="77777777" w:rsidR="001B6627" w:rsidRDefault="001B6627" w:rsidP="001B6627">
      <w:pPr>
        <w:jc w:val="center"/>
      </w:pPr>
    </w:p>
    <w:p w14:paraId="28DD6896" w14:textId="69A04A4F" w:rsidR="001B6627" w:rsidRDefault="001B6627" w:rsidP="001B6627">
      <w:pPr>
        <w:jc w:val="center"/>
      </w:pPr>
      <w:r>
        <w:t>By Kurt Waltenbaugh and David W. Johnson</w:t>
      </w:r>
    </w:p>
    <w:p w14:paraId="1BCBA9CD" w14:textId="77777777" w:rsidR="001B6627" w:rsidRDefault="001B6627" w:rsidP="001B6627">
      <w:pPr>
        <w:jc w:val="center"/>
      </w:pPr>
    </w:p>
    <w:p w14:paraId="30F6FA87" w14:textId="51115071" w:rsidR="009321AF" w:rsidRDefault="009321AF" w:rsidP="001B6627">
      <w:pPr>
        <w:rPr>
          <w:sz w:val="22"/>
          <w:szCs w:val="22"/>
        </w:rPr>
      </w:pPr>
      <w:r>
        <w:rPr>
          <w:sz w:val="22"/>
          <w:szCs w:val="22"/>
        </w:rPr>
        <w:t xml:space="preserve">Merle Phillips is </w:t>
      </w:r>
      <w:r w:rsidR="00876379">
        <w:rPr>
          <w:sz w:val="22"/>
          <w:szCs w:val="22"/>
        </w:rPr>
        <w:t>a petite</w:t>
      </w:r>
      <w:ins w:id="8" w:author="david johnson" w:date="2017-09-29T09:03:00Z">
        <w:r w:rsidR="00812147">
          <w:rPr>
            <w:sz w:val="22"/>
            <w:szCs w:val="22"/>
          </w:rPr>
          <w:t xml:space="preserve"> 110-year old</w:t>
        </w:r>
      </w:ins>
      <w:r>
        <w:rPr>
          <w:sz w:val="22"/>
          <w:szCs w:val="22"/>
        </w:rPr>
        <w:t xml:space="preserve"> 4’9”</w:t>
      </w:r>
      <w:r w:rsidR="00990A07">
        <w:rPr>
          <w:sz w:val="22"/>
          <w:szCs w:val="22"/>
        </w:rPr>
        <w:t xml:space="preserve"> fireball who </w:t>
      </w:r>
      <w:r w:rsidR="003A6165">
        <w:rPr>
          <w:sz w:val="22"/>
          <w:szCs w:val="22"/>
        </w:rPr>
        <w:t xml:space="preserve">keeps doing big things. </w:t>
      </w:r>
      <w:r w:rsidR="00990A07">
        <w:rPr>
          <w:sz w:val="22"/>
          <w:szCs w:val="22"/>
        </w:rPr>
        <w:t>She</w:t>
      </w:r>
      <w:r w:rsidR="00311A15">
        <w:rPr>
          <w:sz w:val="22"/>
          <w:szCs w:val="22"/>
        </w:rPr>
        <w:t>’s</w:t>
      </w:r>
      <w:r>
        <w:rPr>
          <w:sz w:val="22"/>
          <w:szCs w:val="22"/>
        </w:rPr>
        <w:t xml:space="preserve"> writing her twelfth book</w:t>
      </w:r>
      <w:r w:rsidR="00990A07">
        <w:rPr>
          <w:sz w:val="22"/>
          <w:szCs w:val="22"/>
        </w:rPr>
        <w:t xml:space="preserve"> and</w:t>
      </w:r>
      <w:r>
        <w:rPr>
          <w:sz w:val="22"/>
          <w:szCs w:val="22"/>
        </w:rPr>
        <w:t xml:space="preserve"> </w:t>
      </w:r>
      <w:r w:rsidR="00990A07">
        <w:rPr>
          <w:sz w:val="22"/>
          <w:szCs w:val="22"/>
        </w:rPr>
        <w:t xml:space="preserve">recently </w:t>
      </w:r>
      <w:r w:rsidR="008A0DDC">
        <w:rPr>
          <w:sz w:val="22"/>
          <w:szCs w:val="22"/>
        </w:rPr>
        <w:t>created</w:t>
      </w:r>
      <w:r w:rsidR="00552A2E">
        <w:rPr>
          <w:sz w:val="22"/>
          <w:szCs w:val="22"/>
        </w:rPr>
        <w:t xml:space="preserve"> </w:t>
      </w:r>
      <w:r>
        <w:rPr>
          <w:sz w:val="22"/>
          <w:szCs w:val="22"/>
        </w:rPr>
        <w:t xml:space="preserve">a new version of Scrabble to </w:t>
      </w:r>
      <w:r w:rsidR="00552A2E">
        <w:rPr>
          <w:sz w:val="22"/>
          <w:szCs w:val="22"/>
        </w:rPr>
        <w:t xml:space="preserve">pitch to </w:t>
      </w:r>
      <w:r>
        <w:rPr>
          <w:sz w:val="22"/>
          <w:szCs w:val="22"/>
        </w:rPr>
        <w:t>game-maker Hasbro</w:t>
      </w:r>
      <w:r w:rsidR="00990A07">
        <w:rPr>
          <w:sz w:val="22"/>
          <w:szCs w:val="22"/>
        </w:rPr>
        <w:t xml:space="preserve">. </w:t>
      </w:r>
      <w:ins w:id="9" w:author="david johnson" w:date="2017-09-29T09:03:00Z">
        <w:r w:rsidR="00845834">
          <w:rPr>
            <w:sz w:val="22"/>
            <w:szCs w:val="22"/>
          </w:rPr>
          <w:t xml:space="preserve">Reaching </w:t>
        </w:r>
      </w:ins>
      <w:del w:id="10" w:author="david johnson" w:date="2017-09-29T09:03:00Z">
        <w:r w:rsidDel="00845834">
          <w:rPr>
            <w:sz w:val="22"/>
            <w:szCs w:val="22"/>
          </w:rPr>
          <w:delText xml:space="preserve">Oh, and </w:delText>
        </w:r>
        <w:r w:rsidR="00990A07" w:rsidDel="00845834">
          <w:rPr>
            <w:sz w:val="22"/>
            <w:szCs w:val="22"/>
          </w:rPr>
          <w:delText>Merle</w:delText>
        </w:r>
        <w:r w:rsidDel="00845834">
          <w:rPr>
            <w:sz w:val="22"/>
            <w:szCs w:val="22"/>
          </w:rPr>
          <w:delText xml:space="preserve"> </w:delText>
        </w:r>
        <w:r w:rsidR="00990A07" w:rsidDel="00845834">
          <w:rPr>
            <w:sz w:val="22"/>
            <w:szCs w:val="22"/>
          </w:rPr>
          <w:delText xml:space="preserve">is </w:delText>
        </w:r>
        <w:r w:rsidDel="00845834">
          <w:rPr>
            <w:sz w:val="22"/>
            <w:szCs w:val="22"/>
          </w:rPr>
          <w:delText xml:space="preserve">110 years old. That makes her </w:delText>
        </w:r>
      </w:del>
      <w:ins w:id="11" w:author="david johnson" w:date="2017-09-29T09:03:00Z">
        <w:r w:rsidR="00845834">
          <w:rPr>
            <w:sz w:val="22"/>
            <w:szCs w:val="22"/>
          </w:rPr>
          <w:t>110 makes Merle a</w:t>
        </w:r>
      </w:ins>
      <w:del w:id="12" w:author="david johnson" w:date="2017-09-29T09:03:00Z">
        <w:r w:rsidDel="00845834">
          <w:rPr>
            <w:sz w:val="22"/>
            <w:szCs w:val="22"/>
          </w:rPr>
          <w:delText>a</w:delText>
        </w:r>
      </w:del>
      <w:r>
        <w:rPr>
          <w:sz w:val="22"/>
          <w:szCs w:val="22"/>
        </w:rPr>
        <w:t xml:space="preserve"> </w:t>
      </w:r>
      <w:ins w:id="13" w:author="david johnson" w:date="2017-09-29T09:04:00Z">
        <w:r w:rsidR="00845834">
          <w:rPr>
            <w:sz w:val="22"/>
            <w:szCs w:val="22"/>
          </w:rPr>
          <w:t xml:space="preserve">“super-centenarian.” </w:t>
        </w:r>
      </w:ins>
      <w:ins w:id="14" w:author="david johnson" w:date="2017-09-29T09:05:00Z">
        <w:r w:rsidR="00D54D5A">
          <w:rPr>
            <w:sz w:val="22"/>
            <w:szCs w:val="22"/>
          </w:rPr>
          <w:t>This is a</w:t>
        </w:r>
      </w:ins>
      <w:del w:id="15" w:author="david johnson" w:date="2017-09-29T09:05:00Z">
        <w:r w:rsidR="00D54D5A" w:rsidDel="00FE2A71">
          <w:rPr>
            <w:sz w:val="22"/>
            <w:szCs w:val="22"/>
          </w:rPr>
          <w:delText>member of America’s</w:delText>
        </w:r>
      </w:del>
      <w:r w:rsidR="00D54D5A">
        <w:rPr>
          <w:sz w:val="22"/>
          <w:szCs w:val="22"/>
        </w:rPr>
        <w:t xml:space="preserve"> most exclusive club</w:t>
      </w:r>
      <w:ins w:id="16" w:author="david johnson" w:date="2017-09-29T11:18:00Z">
        <w:r w:rsidR="00D54D5A">
          <w:rPr>
            <w:sz w:val="22"/>
            <w:szCs w:val="22"/>
          </w:rPr>
          <w:t>.</w:t>
        </w:r>
      </w:ins>
      <w:del w:id="17" w:author="david johnson" w:date="2017-09-29T11:18:00Z">
        <w:r w:rsidR="00D54D5A" w:rsidDel="00E72D2D">
          <w:rPr>
            <w:sz w:val="22"/>
            <w:szCs w:val="22"/>
          </w:rPr>
          <w:delText>,</w:delText>
        </w:r>
      </w:del>
      <w:r w:rsidR="00D54D5A">
        <w:rPr>
          <w:sz w:val="22"/>
          <w:szCs w:val="22"/>
        </w:rPr>
        <w:t xml:space="preserve"> </w:t>
      </w:r>
      <w:del w:id="18" w:author="david johnson" w:date="2017-09-29T11:18:00Z">
        <w:r w:rsidR="00D54D5A" w:rsidDel="00E72D2D">
          <w:rPr>
            <w:sz w:val="22"/>
            <w:szCs w:val="22"/>
          </w:rPr>
          <w:delText xml:space="preserve">the </w:delText>
        </w:r>
      </w:del>
      <w:del w:id="19" w:author="david johnson" w:date="2017-09-29T09:04:00Z">
        <w:r w:rsidR="00D54D5A" w:rsidDel="00845834">
          <w:rPr>
            <w:sz w:val="22"/>
            <w:szCs w:val="22"/>
          </w:rPr>
          <w:delText xml:space="preserve">“super-centenarians.” </w:delText>
        </w:r>
      </w:del>
      <w:r w:rsidR="00D54D5A">
        <w:rPr>
          <w:sz w:val="22"/>
          <w:szCs w:val="22"/>
        </w:rPr>
        <w:t xml:space="preserve">There are likely fewer than 50 American super-centenarians alive today. </w:t>
      </w:r>
    </w:p>
    <w:p w14:paraId="4BA00156" w14:textId="77777777" w:rsidR="009321AF" w:rsidRDefault="009321AF" w:rsidP="001B6627">
      <w:pPr>
        <w:rPr>
          <w:sz w:val="22"/>
          <w:szCs w:val="22"/>
        </w:rPr>
      </w:pPr>
    </w:p>
    <w:p w14:paraId="7BE337FE" w14:textId="63603607" w:rsidR="001B6627" w:rsidRDefault="00EB5B21" w:rsidP="001B6627">
      <w:pPr>
        <w:rPr>
          <w:sz w:val="22"/>
          <w:szCs w:val="22"/>
        </w:rPr>
      </w:pPr>
      <w:r>
        <w:rPr>
          <w:sz w:val="22"/>
          <w:szCs w:val="22"/>
        </w:rPr>
        <w:t xml:space="preserve">Merle doesn’t act old. </w:t>
      </w:r>
      <w:ins w:id="20" w:author="david johnson" w:date="2017-09-29T09:05:00Z">
        <w:r w:rsidR="00FE2A71">
          <w:rPr>
            <w:sz w:val="22"/>
            <w:szCs w:val="22"/>
          </w:rPr>
          <w:t>H</w:t>
        </w:r>
      </w:ins>
      <w:del w:id="21" w:author="david johnson" w:date="2017-09-29T09:05:00Z">
        <w:r w:rsidDel="00FE2A71">
          <w:rPr>
            <w:sz w:val="22"/>
            <w:szCs w:val="22"/>
          </w:rPr>
          <w:delText>She</w:delText>
        </w:r>
        <w:r w:rsidR="00577AD6" w:rsidDel="00FE2A71">
          <w:rPr>
            <w:sz w:val="22"/>
            <w:szCs w:val="22"/>
          </w:rPr>
          <w:delText xml:space="preserve"> celebrated </w:delText>
        </w:r>
        <w:r w:rsidDel="00FE2A71">
          <w:rPr>
            <w:sz w:val="22"/>
            <w:szCs w:val="22"/>
          </w:rPr>
          <w:delText>h</w:delText>
        </w:r>
      </w:del>
      <w:r>
        <w:rPr>
          <w:sz w:val="22"/>
          <w:szCs w:val="22"/>
        </w:rPr>
        <w:t xml:space="preserve">er </w:t>
      </w:r>
      <w:del w:id="22" w:author="david johnson" w:date="2017-09-29T09:05:00Z">
        <w:r w:rsidDel="00FE2A71">
          <w:rPr>
            <w:sz w:val="22"/>
            <w:szCs w:val="22"/>
          </w:rPr>
          <w:delText>110</w:delText>
        </w:r>
        <w:r w:rsidRPr="00577AD6" w:rsidDel="00FE2A71">
          <w:rPr>
            <w:sz w:val="22"/>
            <w:szCs w:val="22"/>
            <w:vertAlign w:val="superscript"/>
          </w:rPr>
          <w:delText>th</w:delText>
        </w:r>
        <w:r w:rsidDel="00FE2A71">
          <w:rPr>
            <w:sz w:val="22"/>
            <w:szCs w:val="22"/>
          </w:rPr>
          <w:delText xml:space="preserve"> </w:delText>
        </w:r>
      </w:del>
      <w:ins w:id="23" w:author="david johnson" w:date="2017-09-29T09:05:00Z">
        <w:r w:rsidR="00FE2A71">
          <w:rPr>
            <w:sz w:val="22"/>
            <w:szCs w:val="22"/>
          </w:rPr>
          <w:t xml:space="preserve">110th </w:t>
        </w:r>
      </w:ins>
      <w:r>
        <w:rPr>
          <w:sz w:val="22"/>
          <w:szCs w:val="22"/>
        </w:rPr>
        <w:t>birthday</w:t>
      </w:r>
      <w:del w:id="24" w:author="david johnson" w:date="2017-09-29T09:05:00Z">
        <w:r w:rsidDel="00FE2A71">
          <w:rPr>
            <w:sz w:val="22"/>
            <w:szCs w:val="22"/>
          </w:rPr>
          <w:delText xml:space="preserve"> party</w:delText>
        </w:r>
      </w:del>
      <w:r>
        <w:rPr>
          <w:sz w:val="22"/>
          <w:szCs w:val="22"/>
        </w:rPr>
        <w:t xml:space="preserve"> </w:t>
      </w:r>
      <w:ins w:id="25" w:author="david johnson" w:date="2017-09-29T09:06:00Z">
        <w:r w:rsidR="00FE2A71">
          <w:rPr>
            <w:sz w:val="22"/>
            <w:szCs w:val="22"/>
          </w:rPr>
          <w:t xml:space="preserve">party </w:t>
        </w:r>
      </w:ins>
      <w:r w:rsidR="00577AD6">
        <w:rPr>
          <w:sz w:val="22"/>
          <w:szCs w:val="22"/>
        </w:rPr>
        <w:t>w</w:t>
      </w:r>
      <w:ins w:id="26" w:author="david johnson" w:date="2017-09-29T09:06:00Z">
        <w:r w:rsidR="00FE2A71">
          <w:rPr>
            <w:sz w:val="22"/>
            <w:szCs w:val="22"/>
          </w:rPr>
          <w:t>as</w:t>
        </w:r>
      </w:ins>
      <w:del w:id="27" w:author="david johnson" w:date="2017-09-29T09:06:00Z">
        <w:r w:rsidR="00577AD6" w:rsidDel="00FE2A71">
          <w:rPr>
            <w:sz w:val="22"/>
            <w:szCs w:val="22"/>
          </w:rPr>
          <w:delText>ith</w:delText>
        </w:r>
      </w:del>
      <w:r w:rsidR="00577AD6">
        <w:rPr>
          <w:sz w:val="22"/>
          <w:szCs w:val="22"/>
        </w:rPr>
        <w:t xml:space="preserve"> a colorful, butterfly-themed extravaganza at Belmont Village, </w:t>
      </w:r>
      <w:r>
        <w:rPr>
          <w:sz w:val="22"/>
          <w:szCs w:val="22"/>
        </w:rPr>
        <w:t>her</w:t>
      </w:r>
      <w:r w:rsidR="001B6627" w:rsidRPr="0045152C">
        <w:rPr>
          <w:sz w:val="22"/>
          <w:szCs w:val="22"/>
        </w:rPr>
        <w:t xml:space="preserve"> assisted-living senior community in Carol Stream, Illinois. </w:t>
      </w:r>
      <w:ins w:id="28" w:author="david johnson" w:date="2017-09-29T09:06:00Z">
        <w:r w:rsidR="00FE2A71">
          <w:rPr>
            <w:sz w:val="22"/>
            <w:szCs w:val="22"/>
          </w:rPr>
          <w:t>G</w:t>
        </w:r>
      </w:ins>
      <w:del w:id="29" w:author="david johnson" w:date="2017-09-29T09:06:00Z">
        <w:r w:rsidR="001B6627" w:rsidRPr="0045152C" w:rsidDel="00FE2A71">
          <w:rPr>
            <w:sz w:val="22"/>
            <w:szCs w:val="22"/>
          </w:rPr>
          <w:delText>Special g</w:delText>
        </w:r>
      </w:del>
      <w:r w:rsidR="001B6627" w:rsidRPr="0045152C">
        <w:rPr>
          <w:sz w:val="22"/>
          <w:szCs w:val="22"/>
        </w:rPr>
        <w:t xml:space="preserve">uests included </w:t>
      </w:r>
      <w:r w:rsidR="00B721F5">
        <w:rPr>
          <w:sz w:val="22"/>
          <w:szCs w:val="22"/>
        </w:rPr>
        <w:t>two</w:t>
      </w:r>
      <w:r w:rsidR="001B6627">
        <w:rPr>
          <w:sz w:val="22"/>
          <w:szCs w:val="22"/>
        </w:rPr>
        <w:t xml:space="preserve"> mayors,</w:t>
      </w:r>
      <w:r w:rsidR="001B6627" w:rsidRPr="0045152C">
        <w:rPr>
          <w:sz w:val="22"/>
          <w:szCs w:val="22"/>
        </w:rPr>
        <w:t xml:space="preserve"> her minister, dozens of close fr</w:t>
      </w:r>
      <w:r w:rsidR="00577AD6">
        <w:rPr>
          <w:sz w:val="22"/>
          <w:szCs w:val="22"/>
        </w:rPr>
        <w:t>iends</w:t>
      </w:r>
      <w:r w:rsidR="001B6627" w:rsidRPr="0045152C">
        <w:rPr>
          <w:sz w:val="22"/>
          <w:szCs w:val="22"/>
        </w:rPr>
        <w:t>, local firefighters,</w:t>
      </w:r>
      <w:ins w:id="30" w:author="david johnson" w:date="2017-09-29T09:07:00Z">
        <w:r w:rsidR="00FE2A71">
          <w:rPr>
            <w:sz w:val="22"/>
            <w:szCs w:val="22"/>
          </w:rPr>
          <w:t xml:space="preserve"> </w:t>
        </w:r>
      </w:ins>
      <w:del w:id="31" w:author="david johnson" w:date="2017-09-29T09:07:00Z">
        <w:r w:rsidR="001B6627" w:rsidRPr="0045152C" w:rsidDel="00FE2A71">
          <w:rPr>
            <w:sz w:val="22"/>
            <w:szCs w:val="22"/>
          </w:rPr>
          <w:delText xml:space="preserve"> the </w:delText>
        </w:r>
      </w:del>
      <w:r w:rsidR="001B6627" w:rsidRPr="0045152C">
        <w:rPr>
          <w:sz w:val="22"/>
          <w:szCs w:val="22"/>
        </w:rPr>
        <w:t>children she babysat until</w:t>
      </w:r>
      <w:del w:id="32" w:author="david johnson" w:date="2017-09-29T09:07:00Z">
        <w:r w:rsidR="001B6627" w:rsidRPr="0045152C" w:rsidDel="00FE2A71">
          <w:rPr>
            <w:sz w:val="22"/>
            <w:szCs w:val="22"/>
          </w:rPr>
          <w:delText xml:space="preserve"> she</w:delText>
        </w:r>
      </w:del>
      <w:r w:rsidR="001B6627" w:rsidRPr="0045152C">
        <w:rPr>
          <w:sz w:val="22"/>
          <w:szCs w:val="22"/>
        </w:rPr>
        <w:t xml:space="preserve"> “retir</w:t>
      </w:r>
      <w:ins w:id="33" w:author="david johnson" w:date="2017-09-29T09:07:00Z">
        <w:r w:rsidR="00FE2A71">
          <w:rPr>
            <w:sz w:val="22"/>
            <w:szCs w:val="22"/>
          </w:rPr>
          <w:t>ing</w:t>
        </w:r>
      </w:ins>
      <w:del w:id="34" w:author="david johnson" w:date="2017-09-29T09:07:00Z">
        <w:r w:rsidR="001B6627" w:rsidRPr="0045152C" w:rsidDel="00FE2A71">
          <w:rPr>
            <w:sz w:val="22"/>
            <w:szCs w:val="22"/>
          </w:rPr>
          <w:delText>ed</w:delText>
        </w:r>
      </w:del>
      <w:r w:rsidR="001B6627" w:rsidRPr="0045152C">
        <w:rPr>
          <w:sz w:val="22"/>
          <w:szCs w:val="22"/>
        </w:rPr>
        <w:t xml:space="preserve">” </w:t>
      </w:r>
      <w:r w:rsidR="008C1448">
        <w:rPr>
          <w:sz w:val="22"/>
          <w:szCs w:val="22"/>
        </w:rPr>
        <w:t>at age 99</w:t>
      </w:r>
      <w:r w:rsidR="001B6627">
        <w:rPr>
          <w:sz w:val="22"/>
          <w:szCs w:val="22"/>
        </w:rPr>
        <w:t>,</w:t>
      </w:r>
      <w:r w:rsidR="001B6627" w:rsidRPr="0045152C">
        <w:rPr>
          <w:sz w:val="22"/>
          <w:szCs w:val="22"/>
        </w:rPr>
        <w:t xml:space="preserve"> nieces, a great nephew, and </w:t>
      </w:r>
      <w:ins w:id="35" w:author="david johnson" w:date="2017-09-29T09:09:00Z">
        <w:r w:rsidR="002B033D">
          <w:rPr>
            <w:sz w:val="22"/>
            <w:szCs w:val="22"/>
          </w:rPr>
          <w:t>her</w:t>
        </w:r>
      </w:ins>
      <w:del w:id="36" w:author="david johnson" w:date="2017-09-29T09:09:00Z">
        <w:r w:rsidR="001B6627" w:rsidRPr="0045152C" w:rsidDel="002B033D">
          <w:rPr>
            <w:sz w:val="22"/>
            <w:szCs w:val="22"/>
          </w:rPr>
          <w:delText>a</w:delText>
        </w:r>
      </w:del>
      <w:r w:rsidR="001B6627" w:rsidRPr="0045152C">
        <w:rPr>
          <w:sz w:val="22"/>
          <w:szCs w:val="22"/>
        </w:rPr>
        <w:t xml:space="preserve"> great, great niece </w:t>
      </w:r>
      <w:ins w:id="37" w:author="david johnson" w:date="2017-09-29T09:09:00Z">
        <w:r w:rsidR="002B033D">
          <w:rPr>
            <w:sz w:val="22"/>
            <w:szCs w:val="22"/>
          </w:rPr>
          <w:t>[insert name]. [insert name]</w:t>
        </w:r>
      </w:ins>
      <w:del w:id="38" w:author="david johnson" w:date="2017-09-29T09:09:00Z">
        <w:r w:rsidR="001B6627" w:rsidRPr="0045152C" w:rsidDel="002B033D">
          <w:rPr>
            <w:sz w:val="22"/>
            <w:szCs w:val="22"/>
          </w:rPr>
          <w:delText>who</w:delText>
        </w:r>
      </w:del>
      <w:r w:rsidR="001B6627" w:rsidRPr="0045152C">
        <w:rPr>
          <w:sz w:val="22"/>
          <w:szCs w:val="22"/>
        </w:rPr>
        <w:t xml:space="preserve"> is 98 years you</w:t>
      </w:r>
      <w:r w:rsidR="00577AD6">
        <w:rPr>
          <w:sz w:val="22"/>
          <w:szCs w:val="22"/>
        </w:rPr>
        <w:t xml:space="preserve">nger </w:t>
      </w:r>
      <w:r w:rsidR="001B6627" w:rsidRPr="0045152C">
        <w:rPr>
          <w:sz w:val="22"/>
          <w:szCs w:val="22"/>
        </w:rPr>
        <w:t>and</w:t>
      </w:r>
      <w:r w:rsidR="00577AD6">
        <w:rPr>
          <w:sz w:val="22"/>
          <w:szCs w:val="22"/>
        </w:rPr>
        <w:t xml:space="preserve"> two </w:t>
      </w:r>
      <w:r w:rsidR="007B3746">
        <w:rPr>
          <w:sz w:val="22"/>
          <w:szCs w:val="22"/>
        </w:rPr>
        <w:t>inches</w:t>
      </w:r>
      <w:r w:rsidR="007B3746" w:rsidRPr="0045152C">
        <w:rPr>
          <w:sz w:val="22"/>
          <w:szCs w:val="22"/>
        </w:rPr>
        <w:t xml:space="preserve"> </w:t>
      </w:r>
      <w:r w:rsidR="001B6627" w:rsidRPr="0045152C">
        <w:rPr>
          <w:sz w:val="22"/>
          <w:szCs w:val="22"/>
        </w:rPr>
        <w:t xml:space="preserve">taller than Merle.   </w:t>
      </w:r>
    </w:p>
    <w:p w14:paraId="00807543" w14:textId="77777777" w:rsidR="00577AD6" w:rsidRPr="0045152C" w:rsidRDefault="00577AD6" w:rsidP="001B6627">
      <w:pPr>
        <w:rPr>
          <w:sz w:val="22"/>
          <w:szCs w:val="22"/>
        </w:rPr>
      </w:pPr>
    </w:p>
    <w:p w14:paraId="56E7F8E4" w14:textId="5DCB4538" w:rsidR="001B6627" w:rsidRDefault="001B6627" w:rsidP="001B6627">
      <w:pPr>
        <w:rPr>
          <w:sz w:val="22"/>
          <w:szCs w:val="22"/>
        </w:rPr>
      </w:pPr>
      <w:del w:id="39" w:author="david johnson" w:date="2017-09-29T09:11:00Z">
        <w:r w:rsidRPr="0045152C" w:rsidDel="008B0439">
          <w:rPr>
            <w:sz w:val="22"/>
            <w:szCs w:val="22"/>
          </w:rPr>
          <w:delText xml:space="preserve">To mark the occasion, </w:delText>
        </w:r>
      </w:del>
      <w:r w:rsidRPr="0045152C">
        <w:rPr>
          <w:sz w:val="22"/>
          <w:szCs w:val="22"/>
        </w:rPr>
        <w:t>Merle</w:t>
      </w:r>
      <w:ins w:id="40" w:author="david johnson" w:date="2017-09-29T09:10:00Z">
        <w:r w:rsidR="008B0439">
          <w:rPr>
            <w:sz w:val="22"/>
            <w:szCs w:val="22"/>
          </w:rPr>
          <w:t>’s</w:t>
        </w:r>
      </w:ins>
      <w:del w:id="41" w:author="david johnson" w:date="2017-09-29T09:10:00Z">
        <w:r w:rsidRPr="0045152C" w:rsidDel="008B0439">
          <w:rPr>
            <w:sz w:val="22"/>
            <w:szCs w:val="22"/>
          </w:rPr>
          <w:delText xml:space="preserve"> made a</w:delText>
        </w:r>
      </w:del>
      <w:r w:rsidRPr="0045152C">
        <w:rPr>
          <w:sz w:val="22"/>
          <w:szCs w:val="22"/>
        </w:rPr>
        <w:t xml:space="preserve"> “Memories</w:t>
      </w:r>
      <w:r w:rsidR="006E7846">
        <w:rPr>
          <w:sz w:val="22"/>
          <w:szCs w:val="22"/>
        </w:rPr>
        <w:t xml:space="preserve"> Mural</w:t>
      </w:r>
      <w:del w:id="42" w:author="david johnson" w:date="2017-09-29T09:10:00Z">
        <w:r w:rsidRPr="0045152C" w:rsidDel="008B0439">
          <w:rPr>
            <w:sz w:val="22"/>
            <w:szCs w:val="22"/>
          </w:rPr>
          <w:delText>,</w:delText>
        </w:r>
      </w:del>
      <w:r w:rsidRPr="0045152C">
        <w:rPr>
          <w:sz w:val="22"/>
          <w:szCs w:val="22"/>
        </w:rPr>
        <w:t>”</w:t>
      </w:r>
      <w:ins w:id="43" w:author="david johnson" w:date="2017-09-29T09:10:00Z">
        <w:r w:rsidR="008B0439">
          <w:rPr>
            <w:sz w:val="22"/>
            <w:szCs w:val="22"/>
          </w:rPr>
          <w:t xml:space="preserve"> </w:t>
        </w:r>
      </w:ins>
      <w:ins w:id="44" w:author="david johnson" w:date="2017-09-29T09:11:00Z">
        <w:r w:rsidR="008B0439">
          <w:rPr>
            <w:sz w:val="22"/>
            <w:szCs w:val="22"/>
          </w:rPr>
          <w:t xml:space="preserve">was the party’s centerpiece. </w:t>
        </w:r>
      </w:ins>
      <w:r w:rsidRPr="0045152C">
        <w:rPr>
          <w:sz w:val="22"/>
          <w:szCs w:val="22"/>
        </w:rPr>
        <w:t xml:space="preserve"> </w:t>
      </w:r>
      <w:ins w:id="45" w:author="david johnson" w:date="2017-09-29T09:11:00Z">
        <w:r w:rsidR="008B0439">
          <w:rPr>
            <w:sz w:val="22"/>
            <w:szCs w:val="22"/>
          </w:rPr>
          <w:t>Merle papered this</w:t>
        </w:r>
      </w:ins>
      <w:del w:id="46" w:author="david johnson" w:date="2017-09-29T09:11:00Z">
        <w:r w:rsidRPr="0045152C" w:rsidDel="008B0439">
          <w:rPr>
            <w:sz w:val="22"/>
            <w:szCs w:val="22"/>
          </w:rPr>
          <w:delText>a</w:delText>
        </w:r>
      </w:del>
      <w:r w:rsidRPr="0045152C">
        <w:rPr>
          <w:sz w:val="22"/>
          <w:szCs w:val="22"/>
        </w:rPr>
        <w:t xml:space="preserve"> large poster</w:t>
      </w:r>
      <w:ins w:id="47" w:author="david johnson" w:date="2017-09-29T09:12:00Z">
        <w:r w:rsidR="008B0439">
          <w:rPr>
            <w:sz w:val="22"/>
            <w:szCs w:val="22"/>
          </w:rPr>
          <w:t>-</w:t>
        </w:r>
      </w:ins>
      <w:del w:id="48" w:author="david johnson" w:date="2017-09-29T09:12:00Z">
        <w:r w:rsidRPr="0045152C" w:rsidDel="008B0439">
          <w:rPr>
            <w:sz w:val="22"/>
            <w:szCs w:val="22"/>
          </w:rPr>
          <w:delText xml:space="preserve"> </w:delText>
        </w:r>
      </w:del>
      <w:r w:rsidRPr="0045152C">
        <w:rPr>
          <w:sz w:val="22"/>
          <w:szCs w:val="22"/>
        </w:rPr>
        <w:t xml:space="preserve">board </w:t>
      </w:r>
      <w:ins w:id="49" w:author="david johnson" w:date="2017-09-29T09:12:00Z">
        <w:r w:rsidR="008B0439">
          <w:rPr>
            <w:sz w:val="22"/>
            <w:szCs w:val="22"/>
          </w:rPr>
          <w:t xml:space="preserve">mural </w:t>
        </w:r>
      </w:ins>
      <w:r w:rsidR="00591D1D">
        <w:rPr>
          <w:sz w:val="22"/>
          <w:szCs w:val="22"/>
        </w:rPr>
        <w:t>covered</w:t>
      </w:r>
      <w:r w:rsidRPr="0045152C">
        <w:rPr>
          <w:sz w:val="22"/>
          <w:szCs w:val="22"/>
        </w:rPr>
        <w:t xml:space="preserve"> with colorful </w:t>
      </w:r>
      <w:del w:id="50" w:author="david johnson" w:date="2017-09-29T09:12:00Z">
        <w:r w:rsidRPr="0045152C" w:rsidDel="008B0439">
          <w:rPr>
            <w:sz w:val="22"/>
            <w:szCs w:val="22"/>
          </w:rPr>
          <w:delText>pape</w:delText>
        </w:r>
        <w:r w:rsidR="006E7846" w:rsidDel="008B0439">
          <w:rPr>
            <w:sz w:val="22"/>
            <w:szCs w:val="22"/>
          </w:rPr>
          <w:delText xml:space="preserve">r </w:delText>
        </w:r>
      </w:del>
      <w:r w:rsidR="006E7846">
        <w:rPr>
          <w:sz w:val="22"/>
          <w:szCs w:val="22"/>
        </w:rPr>
        <w:t xml:space="preserve">slips </w:t>
      </w:r>
      <w:ins w:id="51" w:author="david johnson" w:date="2017-09-29T09:14:00Z">
        <w:r w:rsidR="008B0439">
          <w:rPr>
            <w:sz w:val="22"/>
            <w:szCs w:val="22"/>
          </w:rPr>
          <w:t>recognizing</w:t>
        </w:r>
      </w:ins>
      <w:del w:id="52" w:author="david johnson" w:date="2017-09-29T09:14:00Z">
        <w:r w:rsidR="006E7846" w:rsidDel="008B0439">
          <w:rPr>
            <w:sz w:val="22"/>
            <w:szCs w:val="22"/>
          </w:rPr>
          <w:delText>identifying</w:delText>
        </w:r>
      </w:del>
      <w:del w:id="53" w:author="david johnson" w:date="2017-09-29T09:15:00Z">
        <w:r w:rsidRPr="0045152C" w:rsidDel="008B0439">
          <w:rPr>
            <w:sz w:val="22"/>
            <w:szCs w:val="22"/>
          </w:rPr>
          <w:delText xml:space="preserve"> </w:delText>
        </w:r>
        <w:r w:rsidR="00336196" w:rsidDel="008B0439">
          <w:rPr>
            <w:sz w:val="22"/>
            <w:szCs w:val="22"/>
          </w:rPr>
          <w:delText>her</w:delText>
        </w:r>
      </w:del>
      <w:r w:rsidR="00336196">
        <w:rPr>
          <w:sz w:val="22"/>
          <w:szCs w:val="22"/>
        </w:rPr>
        <w:t xml:space="preserve"> </w:t>
      </w:r>
      <w:r w:rsidRPr="0045152C">
        <w:rPr>
          <w:sz w:val="22"/>
          <w:szCs w:val="22"/>
        </w:rPr>
        <w:t xml:space="preserve">special </w:t>
      </w:r>
      <w:ins w:id="54" w:author="david johnson" w:date="2017-09-29T09:16:00Z">
        <w:r w:rsidR="00D6180B">
          <w:rPr>
            <w:sz w:val="22"/>
            <w:szCs w:val="22"/>
          </w:rPr>
          <w:t>associations</w:t>
        </w:r>
      </w:ins>
      <w:del w:id="55" w:author="david johnson" w:date="2017-09-29T09:16:00Z">
        <w:r w:rsidRPr="0045152C" w:rsidDel="00D6180B">
          <w:rPr>
            <w:sz w:val="22"/>
            <w:szCs w:val="22"/>
          </w:rPr>
          <w:delText>memor</w:delText>
        </w:r>
        <w:r w:rsidR="006E7846" w:rsidDel="00D6180B">
          <w:rPr>
            <w:sz w:val="22"/>
            <w:szCs w:val="22"/>
          </w:rPr>
          <w:delText>ies</w:delText>
        </w:r>
      </w:del>
      <w:ins w:id="56" w:author="david johnson" w:date="2017-09-29T09:14:00Z">
        <w:r w:rsidR="008B0439">
          <w:rPr>
            <w:sz w:val="22"/>
            <w:szCs w:val="22"/>
          </w:rPr>
          <w:t>, events and pleasures</w:t>
        </w:r>
      </w:ins>
      <w:r w:rsidR="00E35DC7">
        <w:rPr>
          <w:sz w:val="22"/>
          <w:szCs w:val="22"/>
        </w:rPr>
        <w:t xml:space="preserve">. </w:t>
      </w:r>
      <w:r w:rsidR="00A61DFB">
        <w:rPr>
          <w:sz w:val="22"/>
          <w:szCs w:val="22"/>
        </w:rPr>
        <w:t xml:space="preserve">Merle’s </w:t>
      </w:r>
      <w:ins w:id="57" w:author="david johnson" w:date="2017-09-29T09:15:00Z">
        <w:r w:rsidR="00D6180B">
          <w:rPr>
            <w:sz w:val="22"/>
            <w:szCs w:val="22"/>
          </w:rPr>
          <w:t>memory slips</w:t>
        </w:r>
      </w:ins>
      <w:del w:id="58" w:author="david johnson" w:date="2017-09-29T09:15:00Z">
        <w:r w:rsidR="00A61DFB" w:rsidDel="008B0439">
          <w:rPr>
            <w:sz w:val="22"/>
            <w:szCs w:val="22"/>
          </w:rPr>
          <w:delText>memories</w:delText>
        </w:r>
      </w:del>
      <w:r w:rsidRPr="0045152C">
        <w:rPr>
          <w:sz w:val="22"/>
          <w:szCs w:val="22"/>
        </w:rPr>
        <w:t xml:space="preserve"> inc</w:t>
      </w:r>
      <w:r w:rsidR="00591D1D">
        <w:rPr>
          <w:sz w:val="22"/>
          <w:szCs w:val="22"/>
        </w:rPr>
        <w:t>luded:</w:t>
      </w:r>
      <w:r w:rsidRPr="0045152C">
        <w:rPr>
          <w:sz w:val="22"/>
          <w:szCs w:val="22"/>
        </w:rPr>
        <w:t xml:space="preserve"> “50+ year member </w:t>
      </w:r>
      <w:r w:rsidR="00A61DFB">
        <w:rPr>
          <w:sz w:val="22"/>
          <w:szCs w:val="22"/>
        </w:rPr>
        <w:t>of</w:t>
      </w:r>
      <w:r w:rsidRPr="0045152C">
        <w:rPr>
          <w:sz w:val="22"/>
          <w:szCs w:val="22"/>
        </w:rPr>
        <w:t xml:space="preserve"> Wheat</w:t>
      </w:r>
      <w:r w:rsidR="00D93640">
        <w:rPr>
          <w:sz w:val="22"/>
          <w:szCs w:val="22"/>
        </w:rPr>
        <w:t>on Wesleyan Church,” “Mission</w:t>
      </w:r>
      <w:r w:rsidRPr="0045152C">
        <w:rPr>
          <w:sz w:val="22"/>
          <w:szCs w:val="22"/>
        </w:rPr>
        <w:t xml:space="preserve"> </w:t>
      </w:r>
      <w:r w:rsidR="00591D1D">
        <w:rPr>
          <w:sz w:val="22"/>
          <w:szCs w:val="22"/>
        </w:rPr>
        <w:t>in</w:t>
      </w:r>
      <w:r w:rsidRPr="0045152C">
        <w:rPr>
          <w:sz w:val="22"/>
          <w:szCs w:val="22"/>
        </w:rPr>
        <w:t xml:space="preserve"> Puerto Rico,” “Ice cream,” and “Each ironed shirt = one kiss from Leonard.” </w:t>
      </w:r>
      <w:r w:rsidR="00A61DFB">
        <w:rPr>
          <w:sz w:val="22"/>
          <w:szCs w:val="22"/>
        </w:rPr>
        <w:t xml:space="preserve">Merle </w:t>
      </w:r>
      <w:ins w:id="59" w:author="david johnson" w:date="2017-09-29T09:17:00Z">
        <w:r w:rsidR="00D6180B">
          <w:rPr>
            <w:sz w:val="22"/>
            <w:szCs w:val="22"/>
          </w:rPr>
          <w:t>savored</w:t>
        </w:r>
      </w:ins>
      <w:del w:id="60" w:author="david johnson" w:date="2017-09-29T09:17:00Z">
        <w:r w:rsidR="000A0A6D" w:rsidDel="00D6180B">
          <w:rPr>
            <w:sz w:val="22"/>
            <w:szCs w:val="22"/>
          </w:rPr>
          <w:delText>loved</w:delText>
        </w:r>
      </w:del>
      <w:r w:rsidR="00A61DFB">
        <w:rPr>
          <w:sz w:val="22"/>
          <w:szCs w:val="22"/>
        </w:rPr>
        <w:t xml:space="preserve"> every moment.</w:t>
      </w:r>
    </w:p>
    <w:p w14:paraId="65AA17B1" w14:textId="77777777" w:rsidR="00602130" w:rsidRDefault="00602130" w:rsidP="001B6627">
      <w:pPr>
        <w:rPr>
          <w:sz w:val="22"/>
          <w:szCs w:val="22"/>
        </w:rPr>
      </w:pPr>
    </w:p>
    <w:p w14:paraId="495BC3AE" w14:textId="606ED701" w:rsidR="00602130" w:rsidRDefault="00602130" w:rsidP="001B6627">
      <w:pPr>
        <w:rPr>
          <w:sz w:val="22"/>
          <w:szCs w:val="22"/>
        </w:rPr>
      </w:pPr>
      <w:r>
        <w:rPr>
          <w:noProof/>
          <w:lang w:val="en-IN" w:eastAsia="en-IN"/>
        </w:rPr>
        <w:drawing>
          <wp:inline distT="0" distB="0" distL="0" distR="0" wp14:anchorId="173B37AE" wp14:editId="55D3BA6B">
            <wp:extent cx="2318878" cy="2590800"/>
            <wp:effectExtent l="0" t="0" r="0" b="0"/>
            <wp:docPr id="3" name="Picture 3" descr="Macintosh HD:Users:Tracy:Desktop:Screen Shot 2017-04-14 at 12.47.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racy:Desktop:Screen Shot 2017-04-14 at 12.47.2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9938" cy="2591984"/>
                    </a:xfrm>
                    <a:prstGeom prst="rect">
                      <a:avLst/>
                    </a:prstGeom>
                    <a:noFill/>
                    <a:ln>
                      <a:noFill/>
                    </a:ln>
                  </pic:spPr>
                </pic:pic>
              </a:graphicData>
            </a:graphic>
          </wp:inline>
        </w:drawing>
      </w:r>
    </w:p>
    <w:p w14:paraId="2B6DDA8C" w14:textId="77777777" w:rsidR="008C1448" w:rsidRDefault="008C1448" w:rsidP="001B6627">
      <w:pPr>
        <w:rPr>
          <w:sz w:val="22"/>
          <w:szCs w:val="22"/>
        </w:rPr>
      </w:pPr>
    </w:p>
    <w:p w14:paraId="6B3EA512" w14:textId="58E91797" w:rsidR="00AA6236" w:rsidRPr="00AA6236" w:rsidRDefault="00AA6236" w:rsidP="001B6627">
      <w:pPr>
        <w:rPr>
          <w:b/>
          <w:sz w:val="22"/>
          <w:szCs w:val="22"/>
        </w:rPr>
      </w:pPr>
      <w:r>
        <w:rPr>
          <w:b/>
          <w:sz w:val="22"/>
          <w:szCs w:val="22"/>
        </w:rPr>
        <w:t xml:space="preserve">Merles </w:t>
      </w:r>
      <w:r w:rsidR="000C3E51">
        <w:rPr>
          <w:b/>
          <w:sz w:val="22"/>
          <w:szCs w:val="22"/>
        </w:rPr>
        <w:t>All Over the World</w:t>
      </w:r>
      <w:r>
        <w:rPr>
          <w:b/>
          <w:sz w:val="22"/>
          <w:szCs w:val="22"/>
        </w:rPr>
        <w:t xml:space="preserve"> </w:t>
      </w:r>
    </w:p>
    <w:p w14:paraId="3C63E18C" w14:textId="77777777" w:rsidR="00591D1D" w:rsidRDefault="00591D1D" w:rsidP="001B6627">
      <w:pPr>
        <w:rPr>
          <w:sz w:val="22"/>
          <w:szCs w:val="22"/>
        </w:rPr>
      </w:pPr>
    </w:p>
    <w:p w14:paraId="19FD96C4" w14:textId="7ADDDDF0" w:rsidR="00AA6236" w:rsidRDefault="00AA6236" w:rsidP="00AA6236">
      <w:pPr>
        <w:rPr>
          <w:sz w:val="22"/>
          <w:szCs w:val="22"/>
        </w:rPr>
      </w:pPr>
      <w:r w:rsidRPr="0045152C">
        <w:rPr>
          <w:sz w:val="22"/>
          <w:szCs w:val="22"/>
        </w:rPr>
        <w:t>What accou</w:t>
      </w:r>
      <w:r w:rsidR="00B721F5">
        <w:rPr>
          <w:sz w:val="22"/>
          <w:szCs w:val="22"/>
        </w:rPr>
        <w:t xml:space="preserve">nts for Merle’s </w:t>
      </w:r>
      <w:r w:rsidR="00456841">
        <w:rPr>
          <w:sz w:val="22"/>
          <w:szCs w:val="22"/>
        </w:rPr>
        <w:t>ultra-longevity</w:t>
      </w:r>
      <w:r w:rsidRPr="0045152C">
        <w:rPr>
          <w:sz w:val="22"/>
          <w:szCs w:val="22"/>
        </w:rPr>
        <w:t xml:space="preserve"> and</w:t>
      </w:r>
      <w:r w:rsidR="00B721F5">
        <w:rPr>
          <w:sz w:val="22"/>
          <w:szCs w:val="22"/>
        </w:rPr>
        <w:t>,</w:t>
      </w:r>
      <w:r w:rsidRPr="0045152C">
        <w:rPr>
          <w:sz w:val="22"/>
          <w:szCs w:val="22"/>
        </w:rPr>
        <w:t xml:space="preserve"> more importantly, her</w:t>
      </w:r>
      <w:ins w:id="61" w:author="david johnson" w:date="2017-09-29T09:18:00Z">
        <w:r w:rsidR="00D6180B">
          <w:rPr>
            <w:sz w:val="22"/>
            <w:szCs w:val="22"/>
          </w:rPr>
          <w:t xml:space="preserve"> high life</w:t>
        </w:r>
      </w:ins>
      <w:r w:rsidRPr="0045152C">
        <w:rPr>
          <w:sz w:val="22"/>
          <w:szCs w:val="22"/>
        </w:rPr>
        <w:t xml:space="preserve"> </w:t>
      </w:r>
      <w:r w:rsidRPr="00D6180B">
        <w:rPr>
          <w:sz w:val="22"/>
          <w:szCs w:val="22"/>
          <w:rPrChange w:id="62" w:author="david johnson" w:date="2017-09-29T09:18:00Z">
            <w:rPr>
              <w:i/>
              <w:sz w:val="22"/>
              <w:szCs w:val="22"/>
            </w:rPr>
          </w:rPrChange>
        </w:rPr>
        <w:t>quality</w:t>
      </w:r>
      <w:del w:id="63" w:author="david johnson" w:date="2017-09-29T09:18:00Z">
        <w:r w:rsidRPr="00D6180B" w:rsidDel="00D6180B">
          <w:rPr>
            <w:sz w:val="22"/>
            <w:szCs w:val="22"/>
          </w:rPr>
          <w:delText xml:space="preserve"> of life</w:delText>
        </w:r>
      </w:del>
      <w:r w:rsidRPr="00D6180B">
        <w:rPr>
          <w:sz w:val="22"/>
          <w:szCs w:val="22"/>
        </w:rPr>
        <w:t>?</w:t>
      </w:r>
      <w:r w:rsidRPr="0045152C">
        <w:rPr>
          <w:sz w:val="22"/>
          <w:szCs w:val="22"/>
        </w:rPr>
        <w:t xml:space="preserve"> </w:t>
      </w:r>
      <w:r w:rsidR="00D32037">
        <w:rPr>
          <w:sz w:val="22"/>
          <w:szCs w:val="22"/>
        </w:rPr>
        <w:t>While</w:t>
      </w:r>
      <w:r w:rsidR="00DA11C2">
        <w:rPr>
          <w:sz w:val="22"/>
          <w:szCs w:val="22"/>
        </w:rPr>
        <w:t xml:space="preserve"> </w:t>
      </w:r>
      <w:ins w:id="64" w:author="david johnson" w:date="2017-09-29T09:19:00Z">
        <w:r w:rsidR="00D6180B">
          <w:rPr>
            <w:sz w:val="22"/>
            <w:szCs w:val="22"/>
          </w:rPr>
          <w:t>having “good genes”</w:t>
        </w:r>
      </w:ins>
      <w:del w:id="65" w:author="david johnson" w:date="2017-09-29T09:19:00Z">
        <w:r w:rsidR="00DA11C2" w:rsidDel="00D6180B">
          <w:rPr>
            <w:sz w:val="22"/>
            <w:szCs w:val="22"/>
          </w:rPr>
          <w:delText>genetic</w:delText>
        </w:r>
        <w:r w:rsidR="009A5635" w:rsidDel="00D6180B">
          <w:rPr>
            <w:sz w:val="22"/>
            <w:szCs w:val="22"/>
          </w:rPr>
          <w:delText>s</w:delText>
        </w:r>
      </w:del>
      <w:r w:rsidR="009A5635">
        <w:rPr>
          <w:sz w:val="22"/>
          <w:szCs w:val="22"/>
        </w:rPr>
        <w:t xml:space="preserve"> influence</w:t>
      </w:r>
      <w:r w:rsidR="00DA11C2">
        <w:rPr>
          <w:sz w:val="22"/>
          <w:szCs w:val="22"/>
        </w:rPr>
        <w:t xml:space="preserve"> </w:t>
      </w:r>
      <w:r>
        <w:rPr>
          <w:sz w:val="22"/>
          <w:szCs w:val="22"/>
        </w:rPr>
        <w:t>lifespan</w:t>
      </w:r>
      <w:r w:rsidR="009A5635">
        <w:rPr>
          <w:sz w:val="22"/>
          <w:szCs w:val="22"/>
        </w:rPr>
        <w:t>,</w:t>
      </w:r>
      <w:del w:id="66" w:author="david johnson" w:date="2017-09-29T09:19:00Z">
        <w:r w:rsidR="009A5635" w:rsidDel="00D6180B">
          <w:rPr>
            <w:sz w:val="22"/>
            <w:szCs w:val="22"/>
          </w:rPr>
          <w:delText xml:space="preserve"> research finds that</w:delText>
        </w:r>
      </w:del>
      <w:r w:rsidR="00B721F5">
        <w:rPr>
          <w:sz w:val="22"/>
          <w:szCs w:val="22"/>
        </w:rPr>
        <w:t xml:space="preserve"> </w:t>
      </w:r>
      <w:r w:rsidR="009A5635">
        <w:rPr>
          <w:sz w:val="22"/>
          <w:szCs w:val="22"/>
        </w:rPr>
        <w:t>“</w:t>
      </w:r>
      <w:r w:rsidR="00B721F5">
        <w:rPr>
          <w:sz w:val="22"/>
          <w:szCs w:val="22"/>
        </w:rPr>
        <w:t>s</w:t>
      </w:r>
      <w:r w:rsidR="00DA4A9E">
        <w:rPr>
          <w:sz w:val="22"/>
          <w:szCs w:val="22"/>
        </w:rPr>
        <w:t>ocial determinants</w:t>
      </w:r>
      <w:r w:rsidR="009A5635">
        <w:rPr>
          <w:sz w:val="22"/>
          <w:szCs w:val="22"/>
        </w:rPr>
        <w:t xml:space="preserve"> of health”</w:t>
      </w:r>
      <w:r w:rsidR="00DA4A9E">
        <w:rPr>
          <w:sz w:val="22"/>
          <w:szCs w:val="22"/>
        </w:rPr>
        <w:t xml:space="preserve"> </w:t>
      </w:r>
      <w:r w:rsidR="004C079E">
        <w:rPr>
          <w:sz w:val="22"/>
          <w:szCs w:val="22"/>
        </w:rPr>
        <w:t xml:space="preserve">play </w:t>
      </w:r>
      <w:r w:rsidR="00DA11C2">
        <w:rPr>
          <w:sz w:val="22"/>
          <w:szCs w:val="22"/>
        </w:rPr>
        <w:t>a</w:t>
      </w:r>
      <w:r w:rsidR="00B721F5">
        <w:rPr>
          <w:sz w:val="22"/>
          <w:szCs w:val="22"/>
        </w:rPr>
        <w:t>n even more</w:t>
      </w:r>
      <w:r w:rsidR="00DA11C2">
        <w:rPr>
          <w:sz w:val="22"/>
          <w:szCs w:val="22"/>
        </w:rPr>
        <w:t xml:space="preserve"> </w:t>
      </w:r>
      <w:r w:rsidR="004C079E">
        <w:rPr>
          <w:sz w:val="22"/>
          <w:szCs w:val="22"/>
        </w:rPr>
        <w:t xml:space="preserve">significant role in </w:t>
      </w:r>
      <w:r w:rsidR="00C25541">
        <w:rPr>
          <w:sz w:val="22"/>
          <w:szCs w:val="22"/>
        </w:rPr>
        <w:t>health, well-being</w:t>
      </w:r>
      <w:r w:rsidR="00DA11C2">
        <w:rPr>
          <w:sz w:val="22"/>
          <w:szCs w:val="22"/>
        </w:rPr>
        <w:t xml:space="preserve"> an</w:t>
      </w:r>
      <w:r w:rsidR="009A5635">
        <w:rPr>
          <w:sz w:val="22"/>
          <w:szCs w:val="22"/>
        </w:rPr>
        <w:t>d longevity</w:t>
      </w:r>
      <w:r w:rsidR="004C079E">
        <w:rPr>
          <w:sz w:val="22"/>
          <w:szCs w:val="22"/>
        </w:rPr>
        <w:t xml:space="preserve">. </w:t>
      </w:r>
    </w:p>
    <w:p w14:paraId="32532CC1" w14:textId="77777777" w:rsidR="004C079E" w:rsidRDefault="004C079E" w:rsidP="00AA6236">
      <w:pPr>
        <w:rPr>
          <w:sz w:val="22"/>
          <w:szCs w:val="22"/>
        </w:rPr>
      </w:pPr>
    </w:p>
    <w:p w14:paraId="345B605A" w14:textId="435EC0F6" w:rsidR="000C3E51" w:rsidRDefault="004C079E" w:rsidP="00AA6236">
      <w:pPr>
        <w:rPr>
          <w:sz w:val="22"/>
          <w:szCs w:val="22"/>
        </w:rPr>
      </w:pPr>
      <w:r>
        <w:rPr>
          <w:sz w:val="22"/>
          <w:szCs w:val="22"/>
        </w:rPr>
        <w:t xml:space="preserve">Social determinants are </w:t>
      </w:r>
      <w:del w:id="67" w:author="david johnson" w:date="2017-09-29T09:20:00Z">
        <w:r w:rsidR="00C25541" w:rsidDel="00D6180B">
          <w:rPr>
            <w:sz w:val="22"/>
            <w:szCs w:val="22"/>
          </w:rPr>
          <w:delText xml:space="preserve">the </w:delText>
        </w:r>
      </w:del>
      <w:ins w:id="68" w:author="david johnson" w:date="2017-09-29T09:20:00Z">
        <w:r w:rsidR="00D6180B">
          <w:rPr>
            <w:sz w:val="22"/>
            <w:szCs w:val="22"/>
          </w:rPr>
          <w:t>inter-personal</w:t>
        </w:r>
      </w:ins>
      <w:del w:id="69" w:author="david johnson" w:date="2017-09-29T09:20:00Z">
        <w:r w:rsidDel="00D6180B">
          <w:rPr>
            <w:sz w:val="22"/>
            <w:szCs w:val="22"/>
          </w:rPr>
          <w:delText>social</w:delText>
        </w:r>
      </w:del>
      <w:r>
        <w:rPr>
          <w:sz w:val="22"/>
          <w:szCs w:val="22"/>
        </w:rPr>
        <w:t>, economic and environmental factors</w:t>
      </w:r>
      <w:r w:rsidR="00742F31">
        <w:rPr>
          <w:sz w:val="22"/>
          <w:szCs w:val="22"/>
        </w:rPr>
        <w:t xml:space="preserve"> </w:t>
      </w:r>
      <w:r w:rsidR="00D93640">
        <w:rPr>
          <w:sz w:val="22"/>
          <w:szCs w:val="22"/>
        </w:rPr>
        <w:t>that</w:t>
      </w:r>
      <w:r w:rsidR="00742F31">
        <w:rPr>
          <w:sz w:val="22"/>
          <w:szCs w:val="22"/>
        </w:rPr>
        <w:t xml:space="preserve"> </w:t>
      </w:r>
      <w:ins w:id="70" w:author="david johnson" w:date="2017-09-29T09:20:00Z">
        <w:r w:rsidR="00D6180B">
          <w:rPr>
            <w:sz w:val="22"/>
            <w:szCs w:val="22"/>
          </w:rPr>
          <w:t xml:space="preserve">shape the lives of all people. These social </w:t>
        </w:r>
      </w:ins>
      <w:ins w:id="71" w:author="david johnson" w:date="2017-09-29T09:21:00Z">
        <w:r w:rsidR="00D6180B">
          <w:rPr>
            <w:sz w:val="22"/>
            <w:szCs w:val="22"/>
          </w:rPr>
          <w:t>determinants</w:t>
        </w:r>
      </w:ins>
      <w:ins w:id="72" w:author="david johnson" w:date="2017-09-29T09:20:00Z">
        <w:r w:rsidR="00D6180B">
          <w:rPr>
            <w:sz w:val="22"/>
            <w:szCs w:val="22"/>
          </w:rPr>
          <w:t xml:space="preserve"> </w:t>
        </w:r>
      </w:ins>
      <w:ins w:id="73" w:author="david johnson" w:date="2017-09-29T09:21:00Z">
        <w:r w:rsidR="00D6180B">
          <w:rPr>
            <w:sz w:val="22"/>
            <w:szCs w:val="22"/>
          </w:rPr>
          <w:t>shape individual and community</w:t>
        </w:r>
      </w:ins>
      <w:del w:id="74" w:author="david johnson" w:date="2017-09-29T09:21:00Z">
        <w:r w:rsidR="00742F31" w:rsidDel="00D6180B">
          <w:rPr>
            <w:sz w:val="22"/>
            <w:szCs w:val="22"/>
          </w:rPr>
          <w:delText>affect</w:delText>
        </w:r>
      </w:del>
      <w:r w:rsidR="00742F31">
        <w:rPr>
          <w:sz w:val="22"/>
          <w:szCs w:val="22"/>
        </w:rPr>
        <w:t xml:space="preserve"> health, wellness and well-being</w:t>
      </w:r>
      <w:r>
        <w:rPr>
          <w:sz w:val="22"/>
          <w:szCs w:val="22"/>
        </w:rPr>
        <w:t>. They include</w:t>
      </w:r>
      <w:r w:rsidR="00C25541">
        <w:rPr>
          <w:sz w:val="22"/>
          <w:szCs w:val="22"/>
        </w:rPr>
        <w:t xml:space="preserve"> </w:t>
      </w:r>
      <w:r w:rsidR="0056757C">
        <w:rPr>
          <w:sz w:val="22"/>
          <w:szCs w:val="22"/>
        </w:rPr>
        <w:t>neighborhood vibrancy</w:t>
      </w:r>
      <w:r>
        <w:rPr>
          <w:sz w:val="22"/>
          <w:szCs w:val="22"/>
        </w:rPr>
        <w:t>, proximity to p</w:t>
      </w:r>
      <w:r w:rsidR="00742F31">
        <w:rPr>
          <w:sz w:val="22"/>
          <w:szCs w:val="22"/>
        </w:rPr>
        <w:t xml:space="preserve">arks, connections to friends, diet, daily rituals, spending habits, engagement in meaningful work, alcohol use and political activism. </w:t>
      </w:r>
      <w:del w:id="75" w:author="david johnson" w:date="2017-09-29T09:21:00Z">
        <w:r w:rsidR="00C25541" w:rsidDel="00D6180B">
          <w:rPr>
            <w:sz w:val="22"/>
            <w:szCs w:val="22"/>
          </w:rPr>
          <w:delText xml:space="preserve">Note that many of these </w:delText>
        </w:r>
        <w:r w:rsidR="000B1F68" w:rsidDel="00D6180B">
          <w:rPr>
            <w:sz w:val="22"/>
            <w:szCs w:val="22"/>
          </w:rPr>
          <w:delText>are societally influenced</w:delText>
        </w:r>
        <w:r w:rsidR="00C25541" w:rsidDel="00D6180B">
          <w:rPr>
            <w:sz w:val="22"/>
            <w:szCs w:val="22"/>
          </w:rPr>
          <w:delText xml:space="preserve">. </w:delText>
        </w:r>
      </w:del>
      <w:r w:rsidR="0056757C">
        <w:rPr>
          <w:sz w:val="22"/>
          <w:szCs w:val="22"/>
        </w:rPr>
        <w:t xml:space="preserve">Human beings </w:t>
      </w:r>
      <w:del w:id="76" w:author="david johnson" w:date="2017-09-29T09:22:00Z">
        <w:r w:rsidR="0056757C" w:rsidDel="00D6180B">
          <w:rPr>
            <w:sz w:val="22"/>
            <w:szCs w:val="22"/>
          </w:rPr>
          <w:delText xml:space="preserve">are social creatures and </w:delText>
        </w:r>
      </w:del>
      <w:r w:rsidR="0056757C">
        <w:rPr>
          <w:sz w:val="22"/>
          <w:szCs w:val="22"/>
        </w:rPr>
        <w:t>crave connection. That’s why</w:t>
      </w:r>
      <w:r w:rsidR="00742F31">
        <w:rPr>
          <w:sz w:val="22"/>
          <w:szCs w:val="22"/>
        </w:rPr>
        <w:t xml:space="preserve"> </w:t>
      </w:r>
      <w:ins w:id="77" w:author="david johnson" w:date="2017-09-29T09:22:00Z">
        <w:r w:rsidR="00D6180B">
          <w:rPr>
            <w:sz w:val="22"/>
            <w:szCs w:val="22"/>
          </w:rPr>
          <w:t xml:space="preserve">loneliness can be toxic and </w:t>
        </w:r>
      </w:ins>
      <w:r w:rsidR="00742F31">
        <w:rPr>
          <w:sz w:val="22"/>
          <w:szCs w:val="22"/>
        </w:rPr>
        <w:t>pet ownership</w:t>
      </w:r>
      <w:r w:rsidR="0056757C">
        <w:rPr>
          <w:sz w:val="22"/>
          <w:szCs w:val="22"/>
        </w:rPr>
        <w:t xml:space="preserve"> </w:t>
      </w:r>
      <w:ins w:id="78" w:author="david johnson" w:date="2017-09-29T09:22:00Z">
        <w:r w:rsidR="00D6180B">
          <w:rPr>
            <w:sz w:val="22"/>
            <w:szCs w:val="22"/>
          </w:rPr>
          <w:t xml:space="preserve">can </w:t>
        </w:r>
      </w:ins>
      <w:r w:rsidR="0056757C">
        <w:rPr>
          <w:sz w:val="22"/>
          <w:szCs w:val="22"/>
        </w:rPr>
        <w:t>enhance</w:t>
      </w:r>
      <w:del w:id="79" w:author="david johnson" w:date="2017-09-29T09:22:00Z">
        <w:r w:rsidR="0056757C" w:rsidDel="00D6180B">
          <w:rPr>
            <w:sz w:val="22"/>
            <w:szCs w:val="22"/>
          </w:rPr>
          <w:delText>s</w:delText>
        </w:r>
      </w:del>
      <w:r w:rsidR="0056757C">
        <w:rPr>
          <w:sz w:val="22"/>
          <w:szCs w:val="22"/>
        </w:rPr>
        <w:t xml:space="preserve"> well-being. </w:t>
      </w:r>
      <w:r w:rsidR="00742F31">
        <w:rPr>
          <w:sz w:val="22"/>
          <w:szCs w:val="22"/>
        </w:rPr>
        <w:t xml:space="preserve"> </w:t>
      </w:r>
    </w:p>
    <w:p w14:paraId="705A8C39" w14:textId="77777777" w:rsidR="00FA7A62" w:rsidRDefault="00FA7A62" w:rsidP="00AA6236">
      <w:pPr>
        <w:rPr>
          <w:sz w:val="22"/>
          <w:szCs w:val="22"/>
        </w:rPr>
      </w:pPr>
    </w:p>
    <w:p w14:paraId="54F04E72" w14:textId="2E5C2369" w:rsidR="004156BA" w:rsidRDefault="00FA7A62" w:rsidP="00DA11C2">
      <w:pPr>
        <w:rPr>
          <w:ins w:id="80" w:author="david johnson" w:date="2017-09-29T09:32:00Z"/>
          <w:sz w:val="22"/>
          <w:szCs w:val="22"/>
        </w:rPr>
      </w:pPr>
      <w:r>
        <w:rPr>
          <w:sz w:val="22"/>
          <w:szCs w:val="22"/>
        </w:rPr>
        <w:t>In a joint study, National Geographic and author</w:t>
      </w:r>
      <w:r w:rsidR="00E57493">
        <w:rPr>
          <w:sz w:val="22"/>
          <w:szCs w:val="22"/>
        </w:rPr>
        <w:t>-explorer</w:t>
      </w:r>
      <w:r>
        <w:rPr>
          <w:sz w:val="22"/>
          <w:szCs w:val="22"/>
        </w:rPr>
        <w:t xml:space="preserve"> Dan B</w:t>
      </w:r>
      <w:r w:rsidR="00E57493">
        <w:rPr>
          <w:sz w:val="22"/>
          <w:szCs w:val="22"/>
        </w:rPr>
        <w:t>uettner</w:t>
      </w:r>
      <w:r w:rsidR="000C3E51">
        <w:rPr>
          <w:sz w:val="22"/>
          <w:szCs w:val="22"/>
        </w:rPr>
        <w:t xml:space="preserve"> </w:t>
      </w:r>
      <w:r w:rsidR="0056757C">
        <w:rPr>
          <w:sz w:val="22"/>
          <w:szCs w:val="22"/>
        </w:rPr>
        <w:t xml:space="preserve">searched for </w:t>
      </w:r>
      <w:r w:rsidR="000C3E51">
        <w:rPr>
          <w:sz w:val="22"/>
          <w:szCs w:val="22"/>
        </w:rPr>
        <w:t xml:space="preserve">the </w:t>
      </w:r>
      <w:ins w:id="81" w:author="david johnson" w:date="2017-09-29T09:23:00Z">
        <w:r w:rsidR="004D59DC">
          <w:rPr>
            <w:sz w:val="22"/>
            <w:szCs w:val="22"/>
          </w:rPr>
          <w:t xml:space="preserve">sources of </w:t>
        </w:r>
      </w:ins>
      <w:del w:id="82" w:author="david johnson" w:date="2017-09-29T09:23:00Z">
        <w:r w:rsidR="000C3E51" w:rsidDel="004D59DC">
          <w:rPr>
            <w:sz w:val="22"/>
            <w:szCs w:val="22"/>
          </w:rPr>
          <w:delText xml:space="preserve">secrets to a </w:delText>
        </w:r>
      </w:del>
      <w:r w:rsidR="000C3E51">
        <w:rPr>
          <w:sz w:val="22"/>
          <w:szCs w:val="22"/>
        </w:rPr>
        <w:t>happy and healthy</w:t>
      </w:r>
      <w:del w:id="83" w:author="david johnson" w:date="2017-09-29T09:23:00Z">
        <w:r w:rsidR="000C3E51" w:rsidDel="004D59DC">
          <w:rPr>
            <w:sz w:val="22"/>
            <w:szCs w:val="22"/>
          </w:rPr>
          <w:delText xml:space="preserve"> old</w:delText>
        </w:r>
      </w:del>
      <w:r w:rsidR="000C3E51">
        <w:rPr>
          <w:sz w:val="22"/>
          <w:szCs w:val="22"/>
        </w:rPr>
        <w:t xml:space="preserve"> ag</w:t>
      </w:r>
      <w:ins w:id="84" w:author="david johnson" w:date="2017-09-29T09:24:00Z">
        <w:r w:rsidR="004D59DC">
          <w:rPr>
            <w:sz w:val="22"/>
            <w:szCs w:val="22"/>
          </w:rPr>
          <w:t>ing</w:t>
        </w:r>
      </w:ins>
      <w:del w:id="85" w:author="david johnson" w:date="2017-09-29T09:24:00Z">
        <w:r w:rsidR="000C3E51" w:rsidDel="004D59DC">
          <w:rPr>
            <w:sz w:val="22"/>
            <w:szCs w:val="22"/>
          </w:rPr>
          <w:delText>e</w:delText>
        </w:r>
      </w:del>
      <w:r w:rsidR="000C3E51">
        <w:rPr>
          <w:sz w:val="22"/>
          <w:szCs w:val="22"/>
        </w:rPr>
        <w:t>.</w:t>
      </w:r>
      <w:r w:rsidR="00206FFB">
        <w:rPr>
          <w:rStyle w:val="FootnoteReference"/>
          <w:sz w:val="22"/>
          <w:szCs w:val="22"/>
        </w:rPr>
        <w:footnoteReference w:id="1"/>
      </w:r>
      <w:r w:rsidR="000C3E51">
        <w:rPr>
          <w:sz w:val="22"/>
          <w:szCs w:val="22"/>
        </w:rPr>
        <w:t xml:space="preserve"> </w:t>
      </w:r>
      <w:r w:rsidR="00A35557">
        <w:rPr>
          <w:sz w:val="22"/>
          <w:szCs w:val="22"/>
        </w:rPr>
        <w:t>Buettner’s research team</w:t>
      </w:r>
      <w:r w:rsidR="000C3E51">
        <w:rPr>
          <w:sz w:val="22"/>
          <w:szCs w:val="22"/>
        </w:rPr>
        <w:t xml:space="preserve"> </w:t>
      </w:r>
      <w:r w:rsidR="0056757C">
        <w:rPr>
          <w:sz w:val="22"/>
          <w:szCs w:val="22"/>
        </w:rPr>
        <w:t xml:space="preserve">investigated </w:t>
      </w:r>
      <w:r w:rsidR="000A2F03">
        <w:rPr>
          <w:sz w:val="22"/>
          <w:szCs w:val="22"/>
        </w:rPr>
        <w:t xml:space="preserve">societies </w:t>
      </w:r>
      <w:r w:rsidR="0056757C">
        <w:rPr>
          <w:sz w:val="22"/>
          <w:szCs w:val="22"/>
        </w:rPr>
        <w:t xml:space="preserve">across the world </w:t>
      </w:r>
      <w:r w:rsidR="00E57493">
        <w:rPr>
          <w:sz w:val="22"/>
          <w:szCs w:val="22"/>
        </w:rPr>
        <w:t>where people live</w:t>
      </w:r>
      <w:r w:rsidR="0003407D">
        <w:rPr>
          <w:sz w:val="22"/>
          <w:szCs w:val="22"/>
        </w:rPr>
        <w:t xml:space="preserve"> unusually</w:t>
      </w:r>
      <w:r w:rsidR="00E57493">
        <w:rPr>
          <w:sz w:val="22"/>
          <w:szCs w:val="22"/>
        </w:rPr>
        <w:t xml:space="preserve"> long </w:t>
      </w:r>
      <w:ins w:id="94" w:author="david johnson" w:date="2017-09-29T09:24:00Z">
        <w:r w:rsidR="004D59DC">
          <w:rPr>
            <w:sz w:val="22"/>
            <w:szCs w:val="22"/>
          </w:rPr>
          <w:t xml:space="preserve">and active </w:t>
        </w:r>
      </w:ins>
      <w:del w:id="95" w:author="david johnson" w:date="2017-09-29T09:24:00Z">
        <w:r w:rsidR="00E57493" w:rsidDel="004D59DC">
          <w:rPr>
            <w:sz w:val="22"/>
            <w:szCs w:val="22"/>
          </w:rPr>
          <w:delText xml:space="preserve">and healthy </w:delText>
        </w:r>
      </w:del>
      <w:r w:rsidR="00E57493">
        <w:rPr>
          <w:sz w:val="22"/>
          <w:szCs w:val="22"/>
        </w:rPr>
        <w:t>lives</w:t>
      </w:r>
      <w:ins w:id="96" w:author="david johnson" w:date="2017-09-29T09:35:00Z">
        <w:r w:rsidR="004156BA">
          <w:rPr>
            <w:sz w:val="22"/>
            <w:szCs w:val="22"/>
          </w:rPr>
          <w:t xml:space="preserve">. They named the most successful </w:t>
        </w:r>
      </w:ins>
      <w:ins w:id="97" w:author="david johnson" w:date="2017-09-29T09:36:00Z">
        <w:r w:rsidR="004156BA">
          <w:rPr>
            <w:sz w:val="22"/>
            <w:szCs w:val="22"/>
          </w:rPr>
          <w:t xml:space="preserve">societies </w:t>
        </w:r>
      </w:ins>
      <w:ins w:id="98" w:author="david johnson" w:date="2017-09-29T09:35:00Z">
        <w:r w:rsidR="004156BA">
          <w:rPr>
            <w:sz w:val="22"/>
            <w:szCs w:val="22"/>
          </w:rPr>
          <w:t>“Blue Zones”</w:t>
        </w:r>
      </w:ins>
      <w:ins w:id="99" w:author="david johnson" w:date="2017-09-29T09:37:00Z">
        <w:r w:rsidR="004156BA">
          <w:rPr>
            <w:sz w:val="22"/>
            <w:szCs w:val="22"/>
          </w:rPr>
          <w:t xml:space="preserve"> and they included </w:t>
        </w:r>
      </w:ins>
      <w:del w:id="100" w:author="david johnson" w:date="2017-09-29T09:35:00Z">
        <w:r w:rsidR="00A35557" w:rsidDel="004156BA">
          <w:rPr>
            <w:sz w:val="22"/>
            <w:szCs w:val="22"/>
          </w:rPr>
          <w:delText>.</w:delText>
        </w:r>
      </w:del>
      <w:r w:rsidR="00A35557">
        <w:rPr>
          <w:sz w:val="22"/>
          <w:szCs w:val="22"/>
        </w:rPr>
        <w:t xml:space="preserve"> </w:t>
      </w:r>
      <w:ins w:id="101" w:author="david johnson" w:date="2017-09-29T09:37:00Z">
        <w:r w:rsidR="004156BA">
          <w:rPr>
            <w:sz w:val="22"/>
            <w:szCs w:val="22"/>
          </w:rPr>
          <w:t>Sardinia, Italy; Okinawa, Japan; and Loma Linda, California.</w:t>
        </w:r>
      </w:ins>
    </w:p>
    <w:p w14:paraId="32B0C06A" w14:textId="77777777" w:rsidR="004156BA" w:rsidRDefault="004156BA" w:rsidP="00DA11C2">
      <w:pPr>
        <w:rPr>
          <w:ins w:id="102" w:author="david johnson" w:date="2017-09-29T09:32:00Z"/>
          <w:sz w:val="22"/>
          <w:szCs w:val="22"/>
        </w:rPr>
      </w:pPr>
    </w:p>
    <w:p w14:paraId="5CC26928" w14:textId="317D154C" w:rsidR="00FA7A62" w:rsidDel="00AC6390" w:rsidRDefault="00A35557" w:rsidP="00AA6236">
      <w:pPr>
        <w:rPr>
          <w:del w:id="103" w:author="david johnson" w:date="2017-09-29T09:31:00Z"/>
          <w:sz w:val="22"/>
          <w:szCs w:val="22"/>
        </w:rPr>
      </w:pPr>
      <w:del w:id="104" w:author="david johnson" w:date="2017-09-29T09:32:00Z">
        <w:r w:rsidDel="004156BA">
          <w:rPr>
            <w:sz w:val="22"/>
            <w:szCs w:val="22"/>
          </w:rPr>
          <w:delText>They</w:delText>
        </w:r>
      </w:del>
      <w:del w:id="105" w:author="david johnson" w:date="2017-09-29T09:38:00Z">
        <w:r w:rsidDel="004156BA">
          <w:rPr>
            <w:sz w:val="22"/>
            <w:szCs w:val="22"/>
          </w:rPr>
          <w:delText xml:space="preserve"> discovered</w:delText>
        </w:r>
      </w:del>
      <w:del w:id="106" w:author="david johnson" w:date="2017-09-29T09:33:00Z">
        <w:r w:rsidDel="004156BA">
          <w:rPr>
            <w:sz w:val="22"/>
            <w:szCs w:val="22"/>
          </w:rPr>
          <w:delText xml:space="preserve"> </w:delText>
        </w:r>
      </w:del>
      <w:del w:id="107" w:author="david johnson" w:date="2017-09-29T09:25:00Z">
        <w:r w:rsidDel="004D59DC">
          <w:rPr>
            <w:sz w:val="22"/>
            <w:szCs w:val="22"/>
          </w:rPr>
          <w:delText>commonality in</w:delText>
        </w:r>
      </w:del>
      <w:del w:id="108" w:author="david johnson" w:date="2017-09-29T09:38:00Z">
        <w:r w:rsidDel="004156BA">
          <w:rPr>
            <w:sz w:val="22"/>
            <w:szCs w:val="22"/>
          </w:rPr>
          <w:delText xml:space="preserve"> </w:delText>
        </w:r>
      </w:del>
      <w:del w:id="109" w:author="david johnson" w:date="2017-09-29T09:27:00Z">
        <w:r w:rsidR="00E57493" w:rsidDel="004D59DC">
          <w:rPr>
            <w:sz w:val="22"/>
            <w:szCs w:val="22"/>
          </w:rPr>
          <w:delText>rituals, community</w:delText>
        </w:r>
        <w:r w:rsidDel="004D59DC">
          <w:rPr>
            <w:sz w:val="22"/>
            <w:szCs w:val="22"/>
          </w:rPr>
          <w:delText xml:space="preserve"> connectivity</w:delText>
        </w:r>
        <w:r w:rsidR="00E57493" w:rsidDel="004D59DC">
          <w:rPr>
            <w:sz w:val="22"/>
            <w:szCs w:val="22"/>
          </w:rPr>
          <w:delText xml:space="preserve">, </w:delText>
        </w:r>
        <w:r w:rsidDel="004D59DC">
          <w:rPr>
            <w:sz w:val="22"/>
            <w:szCs w:val="22"/>
          </w:rPr>
          <w:delText xml:space="preserve">spiritualty, </w:delText>
        </w:r>
        <w:r w:rsidR="00E57493" w:rsidDel="004D59DC">
          <w:rPr>
            <w:sz w:val="22"/>
            <w:szCs w:val="22"/>
          </w:rPr>
          <w:delText xml:space="preserve">diet and </w:delText>
        </w:r>
        <w:r w:rsidDel="004D59DC">
          <w:rPr>
            <w:sz w:val="22"/>
            <w:szCs w:val="22"/>
          </w:rPr>
          <w:delText>daily activity</w:delText>
        </w:r>
      </w:del>
      <w:del w:id="110" w:author="david johnson" w:date="2017-09-29T09:24:00Z">
        <w:r w:rsidDel="004D59DC">
          <w:rPr>
            <w:sz w:val="22"/>
            <w:szCs w:val="22"/>
          </w:rPr>
          <w:delText xml:space="preserve"> that </w:delText>
        </w:r>
        <w:r w:rsidR="00E57493" w:rsidDel="004D59DC">
          <w:rPr>
            <w:sz w:val="22"/>
            <w:szCs w:val="22"/>
          </w:rPr>
          <w:delText>promote health and longevity</w:delText>
        </w:r>
      </w:del>
      <w:del w:id="111" w:author="david johnson" w:date="2017-09-29T09:31:00Z">
        <w:r w:rsidR="00E57493" w:rsidDel="00AC6390">
          <w:rPr>
            <w:sz w:val="22"/>
            <w:szCs w:val="22"/>
          </w:rPr>
          <w:delText xml:space="preserve">. </w:delText>
        </w:r>
      </w:del>
    </w:p>
    <w:p w14:paraId="183E20B8" w14:textId="78032FCD" w:rsidR="00DA11C2" w:rsidDel="00AC6390" w:rsidRDefault="00DA11C2">
      <w:pPr>
        <w:rPr>
          <w:del w:id="112" w:author="david johnson" w:date="2017-09-29T09:31:00Z"/>
          <w:sz w:val="22"/>
          <w:szCs w:val="22"/>
        </w:rPr>
      </w:pPr>
    </w:p>
    <w:p w14:paraId="2ED6CBBE" w14:textId="6C940C96" w:rsidR="0003407D" w:rsidDel="004156BA" w:rsidRDefault="00DA11C2" w:rsidP="004156BA">
      <w:pPr>
        <w:rPr>
          <w:del w:id="113" w:author="david johnson" w:date="2017-09-29T09:38:00Z"/>
          <w:sz w:val="22"/>
          <w:szCs w:val="22"/>
        </w:rPr>
      </w:pPr>
      <w:del w:id="114" w:author="david johnson" w:date="2017-09-29T09:31:00Z">
        <w:r w:rsidDel="00AC6390">
          <w:rPr>
            <w:sz w:val="22"/>
            <w:szCs w:val="22"/>
          </w:rPr>
          <w:delText>Th</w:delText>
        </w:r>
      </w:del>
      <w:del w:id="115" w:author="david johnson" w:date="2017-09-29T09:28:00Z">
        <w:r w:rsidDel="004D59DC">
          <w:rPr>
            <w:sz w:val="22"/>
            <w:szCs w:val="22"/>
          </w:rPr>
          <w:delText xml:space="preserve">e researchers </w:delText>
        </w:r>
        <w:r w:rsidR="000A2F03" w:rsidDel="004D59DC">
          <w:rPr>
            <w:sz w:val="22"/>
            <w:szCs w:val="22"/>
          </w:rPr>
          <w:delText>termed</w:delText>
        </w:r>
        <w:r w:rsidDel="004D59DC">
          <w:rPr>
            <w:sz w:val="22"/>
            <w:szCs w:val="22"/>
          </w:rPr>
          <w:delText xml:space="preserve"> these population nodes “</w:delText>
        </w:r>
      </w:del>
      <w:del w:id="116" w:author="david johnson" w:date="2017-09-29T09:31:00Z">
        <w:r w:rsidDel="00AC6390">
          <w:rPr>
            <w:sz w:val="22"/>
            <w:szCs w:val="22"/>
          </w:rPr>
          <w:delText>Blue Zones</w:delText>
        </w:r>
      </w:del>
      <w:del w:id="117" w:author="david johnson" w:date="2017-09-29T09:28:00Z">
        <w:r w:rsidR="000A2F03" w:rsidDel="004D59DC">
          <w:rPr>
            <w:sz w:val="22"/>
            <w:szCs w:val="22"/>
          </w:rPr>
          <w:delText>.</w:delText>
        </w:r>
        <w:r w:rsidDel="004D59DC">
          <w:rPr>
            <w:sz w:val="22"/>
            <w:szCs w:val="22"/>
          </w:rPr>
          <w:delText>”</w:delText>
        </w:r>
        <w:r w:rsidR="000A2F03" w:rsidDel="004D59DC">
          <w:rPr>
            <w:sz w:val="22"/>
            <w:szCs w:val="22"/>
          </w:rPr>
          <w:delText xml:space="preserve"> They</w:delText>
        </w:r>
      </w:del>
      <w:del w:id="118" w:author="david johnson" w:date="2017-09-29T09:33:00Z">
        <w:r w:rsidR="000A2F03" w:rsidDel="004156BA">
          <w:rPr>
            <w:sz w:val="22"/>
            <w:szCs w:val="22"/>
          </w:rPr>
          <w:delText xml:space="preserve"> </w:delText>
        </w:r>
      </w:del>
      <w:del w:id="119" w:author="david johnson" w:date="2017-09-29T09:34:00Z">
        <w:r w:rsidR="000A2F03" w:rsidDel="004156BA">
          <w:rPr>
            <w:sz w:val="22"/>
            <w:szCs w:val="22"/>
          </w:rPr>
          <w:delText xml:space="preserve">include </w:delText>
        </w:r>
      </w:del>
      <w:del w:id="120" w:author="david johnson" w:date="2017-09-29T09:33:00Z">
        <w:r w:rsidDel="004156BA">
          <w:rPr>
            <w:sz w:val="22"/>
            <w:szCs w:val="22"/>
          </w:rPr>
          <w:delText xml:space="preserve">Sardinia, Italy; Okinawa, Japan; </w:delText>
        </w:r>
        <w:r w:rsidR="00D93640" w:rsidDel="004156BA">
          <w:rPr>
            <w:sz w:val="22"/>
            <w:szCs w:val="22"/>
          </w:rPr>
          <w:delText xml:space="preserve">and </w:delText>
        </w:r>
        <w:r w:rsidDel="004156BA">
          <w:rPr>
            <w:sz w:val="22"/>
            <w:szCs w:val="22"/>
          </w:rPr>
          <w:delText xml:space="preserve">Loma Linda, California. </w:delText>
        </w:r>
      </w:del>
      <w:del w:id="121" w:author="david johnson" w:date="2017-09-29T09:38:00Z">
        <w:r w:rsidR="0003407D" w:rsidRPr="0045152C" w:rsidDel="004156BA">
          <w:rPr>
            <w:sz w:val="22"/>
            <w:szCs w:val="22"/>
          </w:rPr>
          <w:delText>“A long healthy life is no accident</w:delText>
        </w:r>
      </w:del>
      <w:del w:id="122" w:author="david johnson" w:date="2017-09-29T09:29:00Z">
        <w:r w:rsidR="0003407D" w:rsidRPr="0045152C" w:rsidDel="004D59DC">
          <w:rPr>
            <w:sz w:val="22"/>
            <w:szCs w:val="22"/>
          </w:rPr>
          <w:delText xml:space="preserve">,” Buettner </w:delText>
        </w:r>
        <w:r w:rsidDel="004D59DC">
          <w:rPr>
            <w:sz w:val="22"/>
            <w:szCs w:val="22"/>
          </w:rPr>
          <w:delText>realized</w:delText>
        </w:r>
        <w:r w:rsidR="0003407D" w:rsidRPr="0045152C" w:rsidDel="004D59DC">
          <w:rPr>
            <w:sz w:val="22"/>
            <w:szCs w:val="22"/>
          </w:rPr>
          <w:delText>. “</w:delText>
        </w:r>
      </w:del>
      <w:del w:id="123" w:author="david johnson" w:date="2017-09-29T09:38:00Z">
        <w:r w:rsidR="0003407D" w:rsidRPr="0045152C" w:rsidDel="004156BA">
          <w:rPr>
            <w:sz w:val="22"/>
            <w:szCs w:val="22"/>
          </w:rPr>
          <w:delText>It begins with good genes, but it also depends on good habits</w:delText>
        </w:r>
        <w:r w:rsidR="0003407D" w:rsidDel="004156BA">
          <w:rPr>
            <w:sz w:val="22"/>
            <w:szCs w:val="22"/>
          </w:rPr>
          <w:delText>.</w:delText>
        </w:r>
        <w:r w:rsidR="0003407D" w:rsidRPr="0045152C" w:rsidDel="004156BA">
          <w:rPr>
            <w:sz w:val="22"/>
            <w:szCs w:val="22"/>
          </w:rPr>
          <w:delText>”</w:delText>
        </w:r>
        <w:r w:rsidR="0003407D" w:rsidDel="004156BA">
          <w:rPr>
            <w:rStyle w:val="FootnoteReference"/>
            <w:sz w:val="22"/>
            <w:szCs w:val="22"/>
          </w:rPr>
          <w:footnoteReference w:id="2"/>
        </w:r>
        <w:r w:rsidR="0003407D" w:rsidRPr="0045152C" w:rsidDel="004156BA">
          <w:rPr>
            <w:sz w:val="22"/>
            <w:szCs w:val="22"/>
          </w:rPr>
          <w:delText xml:space="preserve"> </w:delText>
        </w:r>
      </w:del>
    </w:p>
    <w:p w14:paraId="7D63DCA1" w14:textId="06B3CAC9" w:rsidR="0003407D" w:rsidRPr="0045152C" w:rsidDel="004156BA" w:rsidRDefault="0003407D" w:rsidP="00AA6236">
      <w:pPr>
        <w:rPr>
          <w:del w:id="135" w:author="david johnson" w:date="2017-09-29T09:38:00Z"/>
          <w:sz w:val="22"/>
          <w:szCs w:val="22"/>
        </w:rPr>
      </w:pPr>
    </w:p>
    <w:p w14:paraId="26A6CB1E" w14:textId="77777777" w:rsidR="004156BA" w:rsidRDefault="00AA6236" w:rsidP="00AA6236">
      <w:pPr>
        <w:rPr>
          <w:ins w:id="136" w:author="david johnson" w:date="2017-09-29T09:38:00Z"/>
          <w:sz w:val="22"/>
          <w:szCs w:val="22"/>
        </w:rPr>
      </w:pPr>
      <w:r w:rsidRPr="0045152C">
        <w:rPr>
          <w:noProof/>
          <w:sz w:val="22"/>
          <w:szCs w:val="22"/>
          <w:lang w:val="en-IN" w:eastAsia="en-IN"/>
        </w:rPr>
        <mc:AlternateContent>
          <mc:Choice Requires="wps">
            <w:drawing>
              <wp:anchor distT="0" distB="0" distL="114300" distR="114300" simplePos="0" relativeHeight="251660288" behindDoc="0" locked="0" layoutInCell="1" allowOverlap="1" wp14:anchorId="4E91F7CD" wp14:editId="50DC4FB5">
                <wp:simplePos x="0" y="0"/>
                <wp:positionH relativeFrom="column">
                  <wp:posOffset>3149600</wp:posOffset>
                </wp:positionH>
                <wp:positionV relativeFrom="paragraph">
                  <wp:posOffset>855980</wp:posOffset>
                </wp:positionV>
                <wp:extent cx="3538855" cy="304673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538855" cy="30467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80D61F" w14:textId="77777777" w:rsidR="002D79A3" w:rsidRDefault="002D79A3" w:rsidP="00AA6236">
                            <w:r>
                              <w:rPr>
                                <w:noProof/>
                                <w:lang w:val="en-IN" w:eastAsia="en-IN"/>
                              </w:rPr>
                              <w:drawing>
                                <wp:inline distT="0" distB="0" distL="0" distR="0" wp14:anchorId="5F9A098E" wp14:editId="336D8645">
                                  <wp:extent cx="3355969" cy="2955471"/>
                                  <wp:effectExtent l="0" t="0" r="0" b="0"/>
                                  <wp:docPr id="6" name="Picture 6" descr="Macintosh HD:Users:Tracy:Desktop:Screen Shot 2017-04-17 at 3.5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racy:Desktop:Screen Shot 2017-04-17 at 3.58.1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6538" cy="295597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E91F7CD" id="_x0000_t202" coordsize="21600,21600" o:spt="202" path="m,l,21600r21600,l21600,xe">
                <v:stroke joinstyle="miter"/>
                <v:path gradientshapeok="t" o:connecttype="rect"/>
              </v:shapetype>
              <v:shape id="Text Box 5" o:spid="_x0000_s1026" type="#_x0000_t202" style="position:absolute;margin-left:248pt;margin-top:67.4pt;width:278.65pt;height:239.9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" filled="f" stroked="f">
                <v:textbox style="mso-fit-shape-to-text:t">
                  <w:txbxContent>
                    <w:p w14:paraId="5A80D61F" w14:textId="77777777" w:rsidR="002D79A3" w:rsidRDefault="002D79A3" w:rsidP="00AA6236">
                      <w:r>
                        <w:rPr>
                          <w:noProof/>
                          <w:lang w:val="en-IN" w:eastAsia="en-IN"/>
                        </w:rPr>
                        <w:drawing>
                          <wp:inline distT="0" distB="0" distL="0" distR="0" wp14:anchorId="5F9A098E" wp14:editId="336D8645">
                            <wp:extent cx="3355969" cy="2955471"/>
                            <wp:effectExtent l="0" t="0" r="0" b="0"/>
                            <wp:docPr id="6" name="Picture 6" descr="Macintosh HD:Users:Tracy:Desktop:Screen Shot 2017-04-17 at 3.5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racy:Desktop:Screen Shot 2017-04-17 at 3.58.1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6538" cy="2955972"/>
                                    </a:xfrm>
                                    <a:prstGeom prst="rect">
                                      <a:avLst/>
                                    </a:prstGeom>
                                    <a:noFill/>
                                    <a:ln>
                                      <a:noFill/>
                                    </a:ln>
                                  </pic:spPr>
                                </pic:pic>
                              </a:graphicData>
                            </a:graphic>
                          </wp:inline>
                        </w:drawing>
                      </w:r>
                    </w:p>
                  </w:txbxContent>
                </v:textbox>
                <w10:wrap type="square"/>
              </v:shape>
            </w:pict>
          </mc:Fallback>
        </mc:AlternateContent>
      </w:r>
      <w:r w:rsidR="0003407D">
        <w:rPr>
          <w:sz w:val="22"/>
          <w:szCs w:val="22"/>
        </w:rPr>
        <w:t>Observing</w:t>
      </w:r>
      <w:r w:rsidRPr="0045152C">
        <w:rPr>
          <w:sz w:val="22"/>
          <w:szCs w:val="22"/>
        </w:rPr>
        <w:t xml:space="preserve"> </w:t>
      </w:r>
      <w:r w:rsidR="0003407D">
        <w:rPr>
          <w:sz w:val="22"/>
          <w:szCs w:val="22"/>
        </w:rPr>
        <w:t xml:space="preserve">people in </w:t>
      </w:r>
      <w:r w:rsidR="00DA11C2">
        <w:rPr>
          <w:sz w:val="22"/>
          <w:szCs w:val="22"/>
        </w:rPr>
        <w:t xml:space="preserve">Blue Zone </w:t>
      </w:r>
      <w:r w:rsidR="0003407D">
        <w:rPr>
          <w:sz w:val="22"/>
          <w:szCs w:val="22"/>
        </w:rPr>
        <w:t xml:space="preserve">communities </w:t>
      </w:r>
      <w:r w:rsidR="00D771AE">
        <w:rPr>
          <w:sz w:val="22"/>
          <w:szCs w:val="22"/>
        </w:rPr>
        <w:t>between the ages of</w:t>
      </w:r>
      <w:r w:rsidR="0003407D">
        <w:rPr>
          <w:sz w:val="22"/>
          <w:szCs w:val="22"/>
        </w:rPr>
        <w:t xml:space="preserve"> 84 and 112,</w:t>
      </w:r>
      <w:r w:rsidRPr="0045152C">
        <w:rPr>
          <w:sz w:val="22"/>
          <w:szCs w:val="22"/>
        </w:rPr>
        <w:t xml:space="preserve"> Buettner</w:t>
      </w:r>
      <w:r w:rsidR="00D771AE">
        <w:rPr>
          <w:sz w:val="22"/>
          <w:szCs w:val="22"/>
        </w:rPr>
        <w:t>’s team discerned</w:t>
      </w:r>
      <w:r w:rsidR="0003407D">
        <w:rPr>
          <w:sz w:val="22"/>
          <w:szCs w:val="22"/>
        </w:rPr>
        <w:t xml:space="preserve"> clear</w:t>
      </w:r>
      <w:r w:rsidRPr="0045152C">
        <w:rPr>
          <w:sz w:val="22"/>
          <w:szCs w:val="22"/>
        </w:rPr>
        <w:t xml:space="preserve"> </w:t>
      </w:r>
      <w:r w:rsidR="0003407D">
        <w:rPr>
          <w:sz w:val="22"/>
          <w:szCs w:val="22"/>
        </w:rPr>
        <w:t>patterns. The thriving elderly were physically active</w:t>
      </w:r>
      <w:r w:rsidR="00405E6A">
        <w:rPr>
          <w:sz w:val="22"/>
          <w:szCs w:val="22"/>
        </w:rPr>
        <w:t>;</w:t>
      </w:r>
      <w:r w:rsidR="0003407D">
        <w:rPr>
          <w:sz w:val="22"/>
          <w:szCs w:val="22"/>
        </w:rPr>
        <w:t xml:space="preserve"> intimate</w:t>
      </w:r>
      <w:r w:rsidR="00405E6A">
        <w:rPr>
          <w:sz w:val="22"/>
          <w:szCs w:val="22"/>
        </w:rPr>
        <w:t>ly</w:t>
      </w:r>
      <w:r w:rsidR="0003407D">
        <w:rPr>
          <w:sz w:val="22"/>
          <w:szCs w:val="22"/>
        </w:rPr>
        <w:t xml:space="preserve"> connect</w:t>
      </w:r>
      <w:r w:rsidR="00405E6A">
        <w:rPr>
          <w:sz w:val="22"/>
          <w:szCs w:val="22"/>
        </w:rPr>
        <w:t>ed to</w:t>
      </w:r>
      <w:r w:rsidR="0003407D">
        <w:rPr>
          <w:sz w:val="22"/>
          <w:szCs w:val="22"/>
        </w:rPr>
        <w:t xml:space="preserve"> family and community; practiced rituals associated with faith; </w:t>
      </w:r>
      <w:r w:rsidR="00D93640">
        <w:rPr>
          <w:sz w:val="22"/>
          <w:szCs w:val="22"/>
        </w:rPr>
        <w:t>consumed</w:t>
      </w:r>
      <w:r w:rsidR="0003407D">
        <w:rPr>
          <w:sz w:val="22"/>
          <w:szCs w:val="22"/>
        </w:rPr>
        <w:t xml:space="preserve"> healthy</w:t>
      </w:r>
      <w:r w:rsidR="00D93640">
        <w:rPr>
          <w:sz w:val="22"/>
          <w:szCs w:val="22"/>
        </w:rPr>
        <w:t xml:space="preserve"> diets</w:t>
      </w:r>
      <w:r w:rsidR="0003407D">
        <w:rPr>
          <w:sz w:val="22"/>
          <w:szCs w:val="22"/>
        </w:rPr>
        <w:t xml:space="preserve">; </w:t>
      </w:r>
      <w:r w:rsidR="00C0190D">
        <w:rPr>
          <w:sz w:val="22"/>
          <w:szCs w:val="22"/>
        </w:rPr>
        <w:t>and engaged in meaningful work.</w:t>
      </w:r>
      <w:r w:rsidR="006C1A7D">
        <w:rPr>
          <w:sz w:val="22"/>
          <w:szCs w:val="22"/>
        </w:rPr>
        <w:t xml:space="preserve"> </w:t>
      </w:r>
    </w:p>
    <w:p w14:paraId="74EA645F" w14:textId="77777777" w:rsidR="004156BA" w:rsidRDefault="004156BA" w:rsidP="00AA6236">
      <w:pPr>
        <w:rPr>
          <w:ins w:id="137" w:author="david johnson" w:date="2017-09-29T09:39:00Z"/>
          <w:sz w:val="22"/>
          <w:szCs w:val="22"/>
        </w:rPr>
      </w:pPr>
    </w:p>
    <w:p w14:paraId="4AFCE1AB" w14:textId="77777777" w:rsidR="004156BA" w:rsidRDefault="004156BA" w:rsidP="004156BA">
      <w:pPr>
        <w:rPr>
          <w:ins w:id="138" w:author="david johnson" w:date="2017-09-29T09:39:00Z"/>
          <w:sz w:val="22"/>
          <w:szCs w:val="22"/>
        </w:rPr>
      </w:pPr>
      <w:ins w:id="139" w:author="david johnson" w:date="2017-09-29T09:39:00Z">
        <w:r>
          <w:rPr>
            <w:sz w:val="22"/>
            <w:szCs w:val="22"/>
          </w:rPr>
          <w:t xml:space="preserve">Based on his research, Buettner concluded that </w:t>
        </w:r>
        <w:r w:rsidRPr="0045152C">
          <w:rPr>
            <w:sz w:val="22"/>
            <w:szCs w:val="22"/>
          </w:rPr>
          <w:t>“A long healthy life is no accident</w:t>
        </w:r>
        <w:r>
          <w:rPr>
            <w:sz w:val="22"/>
            <w:szCs w:val="22"/>
          </w:rPr>
          <w:t>.</w:t>
        </w:r>
        <w:r w:rsidRPr="0045152C" w:rsidDel="004D59DC">
          <w:rPr>
            <w:sz w:val="22"/>
            <w:szCs w:val="22"/>
          </w:rPr>
          <w:t xml:space="preserve"> </w:t>
        </w:r>
        <w:r w:rsidRPr="0045152C">
          <w:rPr>
            <w:sz w:val="22"/>
            <w:szCs w:val="22"/>
          </w:rPr>
          <w:t>It begins with good genes, but it also depends on good habits</w:t>
        </w:r>
        <w:commentRangeStart w:id="140"/>
        <w:r>
          <w:rPr>
            <w:sz w:val="22"/>
            <w:szCs w:val="22"/>
          </w:rPr>
          <w:t>.</w:t>
        </w:r>
        <w:r w:rsidRPr="0045152C">
          <w:rPr>
            <w:sz w:val="22"/>
            <w:szCs w:val="22"/>
          </w:rPr>
          <w:t>”</w:t>
        </w:r>
        <w:r>
          <w:rPr>
            <w:rStyle w:val="FootnoteReference"/>
            <w:sz w:val="22"/>
            <w:szCs w:val="22"/>
          </w:rPr>
          <w:footnoteReference w:id="3"/>
        </w:r>
      </w:ins>
      <w:commentRangeEnd w:id="140"/>
      <w:ins w:id="150" w:author="david johnson" w:date="2017-09-29T11:17:00Z">
        <w:r w:rsidR="00D54D5A">
          <w:rPr>
            <w:rStyle w:val="CommentReference"/>
          </w:rPr>
          <w:commentReference w:id="140"/>
        </w:r>
      </w:ins>
      <w:ins w:id="151" w:author="david johnson" w:date="2017-09-29T09:39:00Z">
        <w:r w:rsidRPr="0045152C">
          <w:rPr>
            <w:sz w:val="22"/>
            <w:szCs w:val="22"/>
          </w:rPr>
          <w:t xml:space="preserve"> </w:t>
        </w:r>
      </w:ins>
    </w:p>
    <w:p w14:paraId="626A4711" w14:textId="77777777" w:rsidR="004156BA" w:rsidRPr="0045152C" w:rsidRDefault="004156BA" w:rsidP="004156BA">
      <w:pPr>
        <w:rPr>
          <w:ins w:id="152" w:author="david johnson" w:date="2017-09-29T09:39:00Z"/>
          <w:sz w:val="22"/>
          <w:szCs w:val="22"/>
        </w:rPr>
      </w:pPr>
    </w:p>
    <w:p w14:paraId="3961C7B6" w14:textId="5F199788" w:rsidR="00C0190D" w:rsidDel="004156BA" w:rsidRDefault="006C1A7D" w:rsidP="00AA6236">
      <w:pPr>
        <w:rPr>
          <w:del w:id="153" w:author="david johnson" w:date="2017-09-29T09:38:00Z"/>
          <w:sz w:val="22"/>
          <w:szCs w:val="22"/>
        </w:rPr>
      </w:pPr>
      <w:r>
        <w:rPr>
          <w:sz w:val="22"/>
          <w:szCs w:val="22"/>
        </w:rPr>
        <w:t>While there were many similarities among Blue Zone communities, there were also differences</w:t>
      </w:r>
      <w:r w:rsidR="00C0190D">
        <w:rPr>
          <w:sz w:val="22"/>
          <w:szCs w:val="22"/>
        </w:rPr>
        <w:t xml:space="preserve">. </w:t>
      </w:r>
    </w:p>
    <w:p w14:paraId="773770A6" w14:textId="73D72288" w:rsidR="00C0190D" w:rsidDel="004156BA" w:rsidRDefault="00C0190D" w:rsidP="00AA6236">
      <w:pPr>
        <w:rPr>
          <w:del w:id="154" w:author="david johnson" w:date="2017-09-29T09:38:00Z"/>
          <w:sz w:val="22"/>
          <w:szCs w:val="22"/>
        </w:rPr>
      </w:pPr>
    </w:p>
    <w:p w14:paraId="6E6DE913" w14:textId="77940EF2" w:rsidR="00CC6076" w:rsidRDefault="00C0190D" w:rsidP="00AA6236">
      <w:pPr>
        <w:rPr>
          <w:sz w:val="22"/>
          <w:szCs w:val="22"/>
        </w:rPr>
      </w:pPr>
      <w:r>
        <w:rPr>
          <w:sz w:val="22"/>
          <w:szCs w:val="22"/>
        </w:rPr>
        <w:t>T</w:t>
      </w:r>
      <w:r w:rsidR="00AA6236" w:rsidRPr="0045152C">
        <w:rPr>
          <w:sz w:val="22"/>
          <w:szCs w:val="22"/>
        </w:rPr>
        <w:t xml:space="preserve">he Sardinian diet </w:t>
      </w:r>
      <w:r w:rsidR="00552A2E">
        <w:rPr>
          <w:sz w:val="22"/>
          <w:szCs w:val="22"/>
        </w:rPr>
        <w:t xml:space="preserve">includes </w:t>
      </w:r>
      <w:r w:rsidR="00AA6236" w:rsidRPr="0045152C">
        <w:rPr>
          <w:sz w:val="22"/>
          <w:szCs w:val="22"/>
        </w:rPr>
        <w:t>pecorino cheese</w:t>
      </w:r>
      <w:r w:rsidR="00CC6076">
        <w:rPr>
          <w:sz w:val="22"/>
          <w:szCs w:val="22"/>
        </w:rPr>
        <w:t xml:space="preserve"> and red wine. Pecorino cheese is p</w:t>
      </w:r>
      <w:r w:rsidR="00AA6236" w:rsidRPr="0045152C">
        <w:rPr>
          <w:sz w:val="22"/>
          <w:szCs w:val="22"/>
        </w:rPr>
        <w:t>rotein-rich and full of omega-3 fatty acids</w:t>
      </w:r>
      <w:r w:rsidR="00CC6076">
        <w:rPr>
          <w:sz w:val="22"/>
          <w:szCs w:val="22"/>
        </w:rPr>
        <w:t xml:space="preserve"> which</w:t>
      </w:r>
      <w:r w:rsidR="00AA6236" w:rsidRPr="0045152C">
        <w:rPr>
          <w:sz w:val="22"/>
          <w:szCs w:val="22"/>
        </w:rPr>
        <w:t xml:space="preserve"> lower </w:t>
      </w:r>
      <w:r w:rsidR="006C1A7D">
        <w:rPr>
          <w:sz w:val="22"/>
          <w:szCs w:val="22"/>
        </w:rPr>
        <w:t xml:space="preserve">harmful </w:t>
      </w:r>
      <w:r w:rsidR="00AA6236" w:rsidRPr="0045152C">
        <w:rPr>
          <w:sz w:val="22"/>
          <w:szCs w:val="22"/>
        </w:rPr>
        <w:t>inflammation and triglycerides</w:t>
      </w:r>
      <w:r w:rsidR="00CC6076">
        <w:rPr>
          <w:sz w:val="22"/>
          <w:szCs w:val="22"/>
        </w:rPr>
        <w:t>. R</w:t>
      </w:r>
      <w:r w:rsidR="00AA6236" w:rsidRPr="0045152C">
        <w:rPr>
          <w:sz w:val="22"/>
          <w:szCs w:val="22"/>
        </w:rPr>
        <w:t xml:space="preserve">ed wine </w:t>
      </w:r>
      <w:r w:rsidR="00CC6076">
        <w:rPr>
          <w:sz w:val="22"/>
          <w:szCs w:val="22"/>
        </w:rPr>
        <w:t xml:space="preserve">is </w:t>
      </w:r>
      <w:r w:rsidR="00AA6236" w:rsidRPr="0045152C">
        <w:rPr>
          <w:sz w:val="22"/>
          <w:szCs w:val="22"/>
        </w:rPr>
        <w:t>high in antioxidants that</w:t>
      </w:r>
      <w:r w:rsidR="00CC6076">
        <w:rPr>
          <w:sz w:val="22"/>
          <w:szCs w:val="22"/>
        </w:rPr>
        <w:t xml:space="preserve"> retard cardiovascular disease</w:t>
      </w:r>
      <w:r w:rsidR="00AA6236" w:rsidRPr="0045152C">
        <w:rPr>
          <w:sz w:val="22"/>
          <w:szCs w:val="22"/>
        </w:rPr>
        <w:t xml:space="preserve">.  </w:t>
      </w:r>
    </w:p>
    <w:p w14:paraId="795CAEEF" w14:textId="77777777" w:rsidR="00CC6076" w:rsidRDefault="00CC6076" w:rsidP="00AA6236">
      <w:pPr>
        <w:rPr>
          <w:sz w:val="22"/>
          <w:szCs w:val="22"/>
        </w:rPr>
      </w:pPr>
    </w:p>
    <w:p w14:paraId="5E632749" w14:textId="727A4083" w:rsidR="00CC6076" w:rsidRDefault="00AA6236" w:rsidP="00AA6236">
      <w:pPr>
        <w:rPr>
          <w:sz w:val="22"/>
          <w:szCs w:val="22"/>
        </w:rPr>
      </w:pPr>
      <w:r w:rsidRPr="0045152C">
        <w:rPr>
          <w:sz w:val="22"/>
          <w:szCs w:val="22"/>
        </w:rPr>
        <w:t xml:space="preserve">On Okinawa, long life </w:t>
      </w:r>
      <w:ins w:id="155" w:author="david johnson" w:date="2017-09-29T09:39:00Z">
        <w:r w:rsidR="004156BA">
          <w:rPr>
            <w:sz w:val="22"/>
            <w:szCs w:val="22"/>
          </w:rPr>
          <w:t>links</w:t>
        </w:r>
      </w:ins>
      <w:del w:id="156" w:author="david johnson" w:date="2017-09-29T09:39:00Z">
        <w:r w:rsidRPr="0045152C" w:rsidDel="004156BA">
          <w:rPr>
            <w:sz w:val="22"/>
            <w:szCs w:val="22"/>
          </w:rPr>
          <w:delText>is tied</w:delText>
        </w:r>
      </w:del>
      <w:r w:rsidR="00CC6076">
        <w:rPr>
          <w:sz w:val="22"/>
          <w:szCs w:val="22"/>
        </w:rPr>
        <w:t xml:space="preserve"> to purposeful daily work, or “i</w:t>
      </w:r>
      <w:r w:rsidR="00DA11C2">
        <w:rPr>
          <w:sz w:val="22"/>
          <w:szCs w:val="22"/>
        </w:rPr>
        <w:t>kigai.” This translates</w:t>
      </w:r>
      <w:r w:rsidRPr="0045152C">
        <w:rPr>
          <w:sz w:val="22"/>
          <w:szCs w:val="22"/>
        </w:rPr>
        <w:t xml:space="preserve"> roughly as “that which makes one’s life worth living.”</w:t>
      </w:r>
      <w:r>
        <w:rPr>
          <w:sz w:val="22"/>
          <w:szCs w:val="22"/>
        </w:rPr>
        <w:t xml:space="preserve">  </w:t>
      </w:r>
    </w:p>
    <w:p w14:paraId="67DA887E" w14:textId="77777777" w:rsidR="00CC6076" w:rsidRDefault="00CC6076" w:rsidP="00AA6236">
      <w:pPr>
        <w:rPr>
          <w:sz w:val="22"/>
          <w:szCs w:val="22"/>
        </w:rPr>
      </w:pPr>
    </w:p>
    <w:p w14:paraId="0AF8F20C" w14:textId="4A2115F3" w:rsidR="00AA6236" w:rsidRDefault="00AA6236" w:rsidP="00AA6236">
      <w:pPr>
        <w:rPr>
          <w:sz w:val="22"/>
          <w:szCs w:val="22"/>
        </w:rPr>
      </w:pPr>
      <w:r>
        <w:rPr>
          <w:sz w:val="22"/>
          <w:szCs w:val="22"/>
        </w:rPr>
        <w:t xml:space="preserve">In Loma Linda, California, </w:t>
      </w:r>
      <w:r w:rsidR="00DA11C2">
        <w:rPr>
          <w:sz w:val="22"/>
          <w:szCs w:val="22"/>
        </w:rPr>
        <w:t>a</w:t>
      </w:r>
      <w:r>
        <w:rPr>
          <w:sz w:val="22"/>
          <w:szCs w:val="22"/>
        </w:rPr>
        <w:t xml:space="preserve"> community with a high concentration of</w:t>
      </w:r>
      <w:r w:rsidRPr="0045152C">
        <w:rPr>
          <w:sz w:val="22"/>
          <w:szCs w:val="22"/>
        </w:rPr>
        <w:t xml:space="preserve"> Seventh Day Adventists, </w:t>
      </w:r>
      <w:ins w:id="157" w:author="david johnson" w:date="2017-09-29T09:39:00Z">
        <w:r w:rsidR="004156BA">
          <w:rPr>
            <w:sz w:val="22"/>
            <w:szCs w:val="22"/>
          </w:rPr>
          <w:t>residents</w:t>
        </w:r>
      </w:ins>
      <w:del w:id="158" w:author="david johnson" w:date="2017-09-29T09:39:00Z">
        <w:r w:rsidR="00DA11C2" w:rsidDel="004156BA">
          <w:rPr>
            <w:sz w:val="22"/>
            <w:szCs w:val="22"/>
          </w:rPr>
          <w:delText>local</w:delText>
        </w:r>
        <w:r w:rsidR="00D93640" w:rsidDel="004156BA">
          <w:rPr>
            <w:sz w:val="22"/>
            <w:szCs w:val="22"/>
          </w:rPr>
          <w:delText>s</w:delText>
        </w:r>
      </w:del>
      <w:r w:rsidR="00DA11C2">
        <w:rPr>
          <w:sz w:val="22"/>
          <w:szCs w:val="22"/>
        </w:rPr>
        <w:t xml:space="preserve"> </w:t>
      </w:r>
      <w:r w:rsidR="008E139E">
        <w:rPr>
          <w:sz w:val="22"/>
          <w:szCs w:val="22"/>
        </w:rPr>
        <w:t>lead</w:t>
      </w:r>
      <w:r w:rsidR="00DA11C2">
        <w:rPr>
          <w:sz w:val="22"/>
          <w:szCs w:val="22"/>
        </w:rPr>
        <w:t xml:space="preserve"> </w:t>
      </w:r>
      <w:del w:id="159" w:author="david johnson" w:date="2017-09-29T11:19:00Z">
        <w:r w:rsidR="00DA11C2" w:rsidDel="00D54D5A">
          <w:rPr>
            <w:sz w:val="22"/>
            <w:szCs w:val="22"/>
          </w:rPr>
          <w:delText xml:space="preserve">a </w:delText>
        </w:r>
        <w:r w:rsidR="00CC6076" w:rsidDel="00D54D5A">
          <w:rPr>
            <w:sz w:val="22"/>
            <w:szCs w:val="22"/>
          </w:rPr>
          <w:delText>rich</w:delText>
        </w:r>
        <w:r w:rsidRPr="0045152C" w:rsidDel="00D54D5A">
          <w:rPr>
            <w:sz w:val="22"/>
            <w:szCs w:val="22"/>
          </w:rPr>
          <w:delText xml:space="preserve"> spiritual li</w:delText>
        </w:r>
      </w:del>
      <w:ins w:id="160" w:author="david johnson" w:date="2017-09-29T11:19:00Z">
        <w:r w:rsidR="00D54D5A">
          <w:rPr>
            <w:sz w:val="22"/>
            <w:szCs w:val="22"/>
          </w:rPr>
          <w:t>rich spiritual lives</w:t>
        </w:r>
      </w:ins>
      <w:del w:id="161" w:author="david johnson" w:date="2017-09-29T09:40:00Z">
        <w:r w:rsidRPr="0045152C" w:rsidDel="004156BA">
          <w:rPr>
            <w:sz w:val="22"/>
            <w:szCs w:val="22"/>
          </w:rPr>
          <w:delText>fe</w:delText>
        </w:r>
      </w:del>
      <w:del w:id="162" w:author="david johnson" w:date="2017-09-29T10:57:00Z">
        <w:r w:rsidR="00CC6076" w:rsidDel="00C11B70">
          <w:rPr>
            <w:sz w:val="22"/>
            <w:szCs w:val="22"/>
          </w:rPr>
          <w:delText xml:space="preserve">, </w:delText>
        </w:r>
      </w:del>
      <w:del w:id="163" w:author="david johnson" w:date="2017-09-29T09:40:00Z">
        <w:r w:rsidR="008E139E" w:rsidDel="004156BA">
          <w:rPr>
            <w:sz w:val="22"/>
            <w:szCs w:val="22"/>
          </w:rPr>
          <w:delText>are</w:delText>
        </w:r>
      </w:del>
      <w:del w:id="164" w:author="david johnson" w:date="2017-09-29T10:57:00Z">
        <w:r w:rsidR="008E139E" w:rsidDel="00C11B70">
          <w:rPr>
            <w:sz w:val="22"/>
            <w:szCs w:val="22"/>
          </w:rPr>
          <w:delText xml:space="preserve"> very </w:delText>
        </w:r>
        <w:r w:rsidR="00CC6076" w:rsidDel="00C11B70">
          <w:rPr>
            <w:sz w:val="22"/>
            <w:szCs w:val="22"/>
          </w:rPr>
          <w:delText xml:space="preserve">close </w:delText>
        </w:r>
      </w:del>
      <w:del w:id="165" w:author="david johnson" w:date="2017-09-29T10:56:00Z">
        <w:r w:rsidR="00CC6076" w:rsidDel="00135A42">
          <w:rPr>
            <w:sz w:val="22"/>
            <w:szCs w:val="22"/>
          </w:rPr>
          <w:delText>to friends and family</w:delText>
        </w:r>
      </w:del>
      <w:r w:rsidR="00CC6076">
        <w:rPr>
          <w:sz w:val="22"/>
          <w:szCs w:val="22"/>
        </w:rPr>
        <w:t xml:space="preserve">, </w:t>
      </w:r>
      <w:ins w:id="166" w:author="david johnson" w:date="2017-09-29T09:40:00Z">
        <w:r w:rsidR="004156BA">
          <w:rPr>
            <w:sz w:val="22"/>
            <w:szCs w:val="22"/>
          </w:rPr>
          <w:t>engage in</w:t>
        </w:r>
      </w:ins>
      <w:del w:id="167" w:author="david johnson" w:date="2017-09-29T09:40:00Z">
        <w:r w:rsidR="00DA11C2" w:rsidDel="004156BA">
          <w:rPr>
            <w:sz w:val="22"/>
            <w:szCs w:val="22"/>
          </w:rPr>
          <w:delText>dedicat</w:delText>
        </w:r>
        <w:r w:rsidR="008E139E" w:rsidDel="004156BA">
          <w:rPr>
            <w:sz w:val="22"/>
            <w:szCs w:val="22"/>
          </w:rPr>
          <w:delText>ed</w:delText>
        </w:r>
        <w:r w:rsidR="00DA11C2" w:rsidDel="004156BA">
          <w:rPr>
            <w:sz w:val="22"/>
            <w:szCs w:val="22"/>
          </w:rPr>
          <w:delText xml:space="preserve"> to</w:delText>
        </w:r>
      </w:del>
      <w:r w:rsidR="00DA11C2">
        <w:rPr>
          <w:sz w:val="22"/>
          <w:szCs w:val="22"/>
        </w:rPr>
        <w:t xml:space="preserve"> community service</w:t>
      </w:r>
      <w:r w:rsidR="008E139E">
        <w:rPr>
          <w:sz w:val="22"/>
          <w:szCs w:val="22"/>
        </w:rPr>
        <w:t xml:space="preserve">, and </w:t>
      </w:r>
      <w:ins w:id="168" w:author="david johnson" w:date="2017-09-29T10:57:00Z">
        <w:r w:rsidR="00C11B70">
          <w:rPr>
            <w:sz w:val="22"/>
            <w:szCs w:val="22"/>
          </w:rPr>
          <w:t>consume</w:t>
        </w:r>
      </w:ins>
      <w:del w:id="169" w:author="david johnson" w:date="2017-09-29T10:57:00Z">
        <w:r w:rsidR="008E139E" w:rsidDel="00C11B70">
          <w:rPr>
            <w:sz w:val="22"/>
            <w:szCs w:val="22"/>
          </w:rPr>
          <w:delText>enjoy</w:delText>
        </w:r>
      </w:del>
      <w:r w:rsidR="008E139E">
        <w:rPr>
          <w:sz w:val="22"/>
          <w:szCs w:val="22"/>
        </w:rPr>
        <w:t xml:space="preserve"> plant-based diets while avoiding </w:t>
      </w:r>
      <w:r w:rsidRPr="0045152C">
        <w:rPr>
          <w:sz w:val="22"/>
          <w:szCs w:val="22"/>
        </w:rPr>
        <w:t>alcohol, caffeine</w:t>
      </w:r>
      <w:r w:rsidR="00DA11C2">
        <w:rPr>
          <w:sz w:val="22"/>
          <w:szCs w:val="22"/>
        </w:rPr>
        <w:t xml:space="preserve"> </w:t>
      </w:r>
      <w:r w:rsidR="008E139E">
        <w:rPr>
          <w:sz w:val="22"/>
          <w:szCs w:val="22"/>
        </w:rPr>
        <w:t>and</w:t>
      </w:r>
      <w:r w:rsidR="00DA11C2">
        <w:rPr>
          <w:sz w:val="22"/>
          <w:szCs w:val="22"/>
        </w:rPr>
        <w:t xml:space="preserve"> </w:t>
      </w:r>
      <w:r w:rsidRPr="0045152C">
        <w:rPr>
          <w:sz w:val="22"/>
          <w:szCs w:val="22"/>
        </w:rPr>
        <w:t xml:space="preserve">tobacco.  </w:t>
      </w:r>
    </w:p>
    <w:p w14:paraId="1EB76ABE" w14:textId="77777777" w:rsidR="00DA11C2" w:rsidRDefault="00DA11C2" w:rsidP="00AA6236">
      <w:pPr>
        <w:rPr>
          <w:sz w:val="22"/>
          <w:szCs w:val="22"/>
        </w:rPr>
      </w:pPr>
    </w:p>
    <w:p w14:paraId="4A6AD0A8" w14:textId="060E6117" w:rsidR="00396273" w:rsidRDefault="005F662A" w:rsidP="00AA6236">
      <w:pPr>
        <w:rPr>
          <w:sz w:val="22"/>
          <w:szCs w:val="22"/>
        </w:rPr>
      </w:pPr>
      <w:r>
        <w:rPr>
          <w:sz w:val="22"/>
          <w:szCs w:val="22"/>
        </w:rPr>
        <w:t xml:space="preserve">Buettner </w:t>
      </w:r>
      <w:r w:rsidR="00DA11C2">
        <w:rPr>
          <w:sz w:val="22"/>
          <w:szCs w:val="22"/>
        </w:rPr>
        <w:t xml:space="preserve">also discovered that there is strength in </w:t>
      </w:r>
      <w:r w:rsidR="009846CF">
        <w:rPr>
          <w:sz w:val="22"/>
          <w:szCs w:val="22"/>
        </w:rPr>
        <w:t>connection</w:t>
      </w:r>
      <w:r w:rsidR="00DA11C2">
        <w:rPr>
          <w:sz w:val="22"/>
          <w:szCs w:val="22"/>
        </w:rPr>
        <w:t xml:space="preserve">. </w:t>
      </w:r>
      <w:r w:rsidR="00241B68">
        <w:rPr>
          <w:sz w:val="22"/>
          <w:szCs w:val="22"/>
        </w:rPr>
        <w:t xml:space="preserve">Social isolation is virtually unknown in Blue Zones. </w:t>
      </w:r>
      <w:r w:rsidR="00A0240A">
        <w:rPr>
          <w:sz w:val="22"/>
          <w:szCs w:val="22"/>
        </w:rPr>
        <w:t xml:space="preserve">Living in concert with like-minded people creates a </w:t>
      </w:r>
      <w:r w:rsidR="00396273">
        <w:rPr>
          <w:sz w:val="22"/>
          <w:szCs w:val="22"/>
        </w:rPr>
        <w:t>positive social contagion that nudge</w:t>
      </w:r>
      <w:r w:rsidR="00A0240A">
        <w:rPr>
          <w:sz w:val="22"/>
          <w:szCs w:val="22"/>
        </w:rPr>
        <w:t>s</w:t>
      </w:r>
      <w:r w:rsidR="00396273">
        <w:rPr>
          <w:sz w:val="22"/>
          <w:szCs w:val="22"/>
        </w:rPr>
        <w:t xml:space="preserve"> others toward life-enhancing behavior</w:t>
      </w:r>
      <w:r w:rsidR="00A0240A">
        <w:rPr>
          <w:sz w:val="22"/>
          <w:szCs w:val="22"/>
        </w:rPr>
        <w:t>s</w:t>
      </w:r>
      <w:r w:rsidR="00396273">
        <w:rPr>
          <w:sz w:val="22"/>
          <w:szCs w:val="22"/>
        </w:rPr>
        <w:t xml:space="preserve">. </w:t>
      </w:r>
      <w:r w:rsidR="00740AA8">
        <w:rPr>
          <w:sz w:val="22"/>
          <w:szCs w:val="22"/>
        </w:rPr>
        <w:t xml:space="preserve">Consequently, </w:t>
      </w:r>
      <w:r w:rsidR="00396273">
        <w:rPr>
          <w:sz w:val="22"/>
          <w:szCs w:val="22"/>
        </w:rPr>
        <w:t xml:space="preserve">Blue Zone communities largely avoid the obesity, heart disease, cancer and depression that plague most </w:t>
      </w:r>
      <w:r w:rsidR="00740AA8">
        <w:rPr>
          <w:sz w:val="22"/>
          <w:szCs w:val="22"/>
        </w:rPr>
        <w:t xml:space="preserve">U.S. </w:t>
      </w:r>
      <w:r w:rsidR="00396273">
        <w:rPr>
          <w:sz w:val="22"/>
          <w:szCs w:val="22"/>
        </w:rPr>
        <w:t xml:space="preserve">communities. </w:t>
      </w:r>
    </w:p>
    <w:p w14:paraId="11F8B5E1" w14:textId="77777777" w:rsidR="00396273" w:rsidRDefault="00396273" w:rsidP="00AA6236">
      <w:pPr>
        <w:rPr>
          <w:sz w:val="22"/>
          <w:szCs w:val="22"/>
        </w:rPr>
      </w:pPr>
    </w:p>
    <w:p w14:paraId="7BEA20C7" w14:textId="037AA6E1" w:rsidR="00AA6236" w:rsidRDefault="00396273" w:rsidP="001B6627">
      <w:pPr>
        <w:rPr>
          <w:sz w:val="22"/>
          <w:szCs w:val="22"/>
        </w:rPr>
      </w:pPr>
      <w:r>
        <w:rPr>
          <w:sz w:val="22"/>
          <w:szCs w:val="22"/>
        </w:rPr>
        <w:t>Blue Zones work.</w:t>
      </w:r>
      <w:r w:rsidR="00740AA8">
        <w:rPr>
          <w:sz w:val="22"/>
          <w:szCs w:val="22"/>
        </w:rPr>
        <w:t xml:space="preserve"> </w:t>
      </w:r>
      <w:r w:rsidR="00333363">
        <w:rPr>
          <w:sz w:val="22"/>
          <w:szCs w:val="22"/>
        </w:rPr>
        <w:t>Their constructive socialization enriches</w:t>
      </w:r>
      <w:r>
        <w:rPr>
          <w:sz w:val="22"/>
          <w:szCs w:val="22"/>
        </w:rPr>
        <w:t xml:space="preserve"> health, happiness and vitality. It’s time to reverse</w:t>
      </w:r>
      <w:r w:rsidR="00740AA8">
        <w:rPr>
          <w:sz w:val="22"/>
          <w:szCs w:val="22"/>
        </w:rPr>
        <w:t>-</w:t>
      </w:r>
      <w:r>
        <w:rPr>
          <w:sz w:val="22"/>
          <w:szCs w:val="22"/>
        </w:rPr>
        <w:t xml:space="preserve">engineer </w:t>
      </w:r>
      <w:r w:rsidR="00B721F5">
        <w:rPr>
          <w:sz w:val="22"/>
          <w:szCs w:val="22"/>
        </w:rPr>
        <w:t>the</w:t>
      </w:r>
      <w:r w:rsidR="00333363">
        <w:rPr>
          <w:sz w:val="22"/>
          <w:szCs w:val="22"/>
        </w:rPr>
        <w:t xml:space="preserve"> Blue Zone formularies and introduce</w:t>
      </w:r>
      <w:r w:rsidR="00740AA8">
        <w:rPr>
          <w:sz w:val="22"/>
          <w:szCs w:val="22"/>
        </w:rPr>
        <w:t xml:space="preserve"> their attributes into </w:t>
      </w:r>
      <w:ins w:id="170" w:author="david johnson" w:date="2017-09-29T10:58:00Z">
        <w:r w:rsidR="00C11B70">
          <w:rPr>
            <w:sz w:val="22"/>
            <w:szCs w:val="22"/>
          </w:rPr>
          <w:t xml:space="preserve">American </w:t>
        </w:r>
      </w:ins>
      <w:r w:rsidR="00740AA8">
        <w:rPr>
          <w:sz w:val="22"/>
          <w:szCs w:val="22"/>
        </w:rPr>
        <w:t>communities that have forgotten how to live in har</w:t>
      </w:r>
      <w:r w:rsidR="005E5085">
        <w:rPr>
          <w:sz w:val="22"/>
          <w:szCs w:val="22"/>
        </w:rPr>
        <w:t>mony with their neighbors and nature</w:t>
      </w:r>
      <w:r>
        <w:rPr>
          <w:sz w:val="22"/>
          <w:szCs w:val="22"/>
        </w:rPr>
        <w:t xml:space="preserve">. </w:t>
      </w:r>
    </w:p>
    <w:p w14:paraId="3F49A230" w14:textId="77777777" w:rsidR="00396273" w:rsidRDefault="00396273" w:rsidP="001B6627">
      <w:pPr>
        <w:rPr>
          <w:sz w:val="22"/>
          <w:szCs w:val="22"/>
        </w:rPr>
      </w:pPr>
    </w:p>
    <w:p w14:paraId="5B036387" w14:textId="075FBD58" w:rsidR="00B721F5" w:rsidRPr="00431A28" w:rsidRDefault="00C11B70" w:rsidP="00B721F5">
      <w:pPr>
        <w:rPr>
          <w:sz w:val="22"/>
          <w:szCs w:val="22"/>
        </w:rPr>
      </w:pPr>
      <w:ins w:id="171" w:author="david johnson" w:date="2017-09-29T10:59:00Z">
        <w:r>
          <w:rPr>
            <w:b/>
            <w:sz w:val="22"/>
            <w:szCs w:val="22"/>
          </w:rPr>
          <w:t xml:space="preserve">Zip </w:t>
        </w:r>
      </w:ins>
      <w:ins w:id="172" w:author="david johnson" w:date="2017-09-29T11:00:00Z">
        <w:r w:rsidR="003714E0">
          <w:rPr>
            <w:b/>
            <w:sz w:val="22"/>
            <w:szCs w:val="22"/>
          </w:rPr>
          <w:t>Codes versus</w:t>
        </w:r>
      </w:ins>
      <w:ins w:id="173" w:author="david johnson" w:date="2017-09-29T10:59:00Z">
        <w:r>
          <w:rPr>
            <w:b/>
            <w:sz w:val="22"/>
            <w:szCs w:val="22"/>
          </w:rPr>
          <w:t xml:space="preserve"> </w:t>
        </w:r>
      </w:ins>
      <w:r w:rsidR="002B0F06">
        <w:rPr>
          <w:b/>
          <w:sz w:val="22"/>
          <w:szCs w:val="22"/>
        </w:rPr>
        <w:t>Genetic Code</w:t>
      </w:r>
      <w:ins w:id="174" w:author="david johnson" w:date="2017-09-29T10:58:00Z">
        <w:r>
          <w:rPr>
            <w:b/>
            <w:sz w:val="22"/>
            <w:szCs w:val="22"/>
          </w:rPr>
          <w:t>s</w:t>
        </w:r>
      </w:ins>
      <w:r w:rsidR="002B0F06">
        <w:rPr>
          <w:b/>
          <w:sz w:val="22"/>
          <w:szCs w:val="22"/>
        </w:rPr>
        <w:t xml:space="preserve"> </w:t>
      </w:r>
      <w:del w:id="175" w:author="david johnson" w:date="2017-09-29T10:59:00Z">
        <w:r w:rsidR="002B0F06" w:rsidDel="00C11B70">
          <w:rPr>
            <w:b/>
            <w:sz w:val="22"/>
            <w:szCs w:val="22"/>
          </w:rPr>
          <w:delText>vs Zip Code</w:delText>
        </w:r>
      </w:del>
    </w:p>
    <w:p w14:paraId="6443F776" w14:textId="77777777" w:rsidR="00B721F5" w:rsidRDefault="00B721F5" w:rsidP="00B721F5">
      <w:pPr>
        <w:rPr>
          <w:sz w:val="22"/>
          <w:szCs w:val="22"/>
        </w:rPr>
      </w:pPr>
    </w:p>
    <w:p w14:paraId="6B25558E" w14:textId="450745FB" w:rsidR="00B721F5" w:rsidRDefault="00B721F5" w:rsidP="00B721F5">
      <w:pPr>
        <w:rPr>
          <w:sz w:val="22"/>
          <w:szCs w:val="22"/>
        </w:rPr>
      </w:pPr>
      <w:r w:rsidRPr="00CD5C54">
        <w:rPr>
          <w:sz w:val="22"/>
          <w:szCs w:val="22"/>
        </w:rPr>
        <w:t xml:space="preserve">Death </w:t>
      </w:r>
      <w:r>
        <w:rPr>
          <w:sz w:val="22"/>
          <w:szCs w:val="22"/>
        </w:rPr>
        <w:t xml:space="preserve">may be inevitable, but premature death </w:t>
      </w:r>
      <w:r w:rsidR="00773C28">
        <w:rPr>
          <w:sz w:val="22"/>
          <w:szCs w:val="22"/>
        </w:rPr>
        <w:t>is preventable</w:t>
      </w:r>
      <w:r>
        <w:rPr>
          <w:sz w:val="22"/>
          <w:szCs w:val="22"/>
        </w:rPr>
        <w:t>. Researchers quantify premature mortality by identifying those who die before an adjusted</w:t>
      </w:r>
      <w:r w:rsidR="0011212F">
        <w:rPr>
          <w:sz w:val="22"/>
          <w:szCs w:val="22"/>
        </w:rPr>
        <w:t>-</w:t>
      </w:r>
      <w:r>
        <w:rPr>
          <w:sz w:val="22"/>
          <w:szCs w:val="22"/>
        </w:rPr>
        <w:t>mean age</w:t>
      </w:r>
      <w:r w:rsidR="00EC6028">
        <w:rPr>
          <w:sz w:val="22"/>
          <w:szCs w:val="22"/>
        </w:rPr>
        <w:t xml:space="preserve"> (</w:t>
      </w:r>
      <w:r w:rsidR="00F767C9">
        <w:rPr>
          <w:sz w:val="22"/>
          <w:szCs w:val="22"/>
        </w:rPr>
        <w:t xml:space="preserve">e.g. 65 </w:t>
      </w:r>
      <w:r>
        <w:rPr>
          <w:sz w:val="22"/>
          <w:szCs w:val="22"/>
        </w:rPr>
        <w:t>in the US</w:t>
      </w:r>
      <w:r w:rsidR="00EC6028">
        <w:rPr>
          <w:sz w:val="22"/>
          <w:szCs w:val="22"/>
        </w:rPr>
        <w:t>) and calculating the “Years of Potential Life Lost” (YPLL)</w:t>
      </w:r>
      <w:r w:rsidR="00F767C9">
        <w:rPr>
          <w:sz w:val="22"/>
          <w:szCs w:val="22"/>
        </w:rPr>
        <w:t>.</w:t>
      </w:r>
      <w:r>
        <w:rPr>
          <w:sz w:val="22"/>
          <w:szCs w:val="22"/>
        </w:rPr>
        <w:t xml:space="preserve"> </w:t>
      </w:r>
      <w:r w:rsidR="00EC6028">
        <w:rPr>
          <w:sz w:val="22"/>
          <w:szCs w:val="22"/>
        </w:rPr>
        <w:t>For example,</w:t>
      </w:r>
      <w:r>
        <w:rPr>
          <w:sz w:val="22"/>
          <w:szCs w:val="22"/>
        </w:rPr>
        <w:t xml:space="preserve"> </w:t>
      </w:r>
      <w:r w:rsidR="00EC6028">
        <w:rPr>
          <w:sz w:val="22"/>
          <w:szCs w:val="22"/>
        </w:rPr>
        <w:t>an American</w:t>
      </w:r>
      <w:r>
        <w:rPr>
          <w:sz w:val="22"/>
          <w:szCs w:val="22"/>
        </w:rPr>
        <w:t xml:space="preserve"> </w:t>
      </w:r>
      <w:r w:rsidR="00EC6028">
        <w:rPr>
          <w:sz w:val="22"/>
          <w:szCs w:val="22"/>
        </w:rPr>
        <w:t xml:space="preserve">who </w:t>
      </w:r>
      <w:r>
        <w:rPr>
          <w:sz w:val="22"/>
          <w:szCs w:val="22"/>
        </w:rPr>
        <w:t>dies at age 60</w:t>
      </w:r>
      <w:r w:rsidR="00EC6028">
        <w:rPr>
          <w:sz w:val="22"/>
          <w:szCs w:val="22"/>
        </w:rPr>
        <w:t xml:space="preserve"> has a YPLL of</w:t>
      </w:r>
      <w:r>
        <w:rPr>
          <w:sz w:val="22"/>
          <w:szCs w:val="22"/>
        </w:rPr>
        <w:t xml:space="preserve"> 5 years.  </w:t>
      </w:r>
    </w:p>
    <w:p w14:paraId="2476AA61" w14:textId="77777777" w:rsidR="00B721F5" w:rsidRDefault="00B721F5" w:rsidP="00B721F5">
      <w:pPr>
        <w:rPr>
          <w:sz w:val="22"/>
          <w:szCs w:val="22"/>
        </w:rPr>
      </w:pPr>
    </w:p>
    <w:p w14:paraId="340CD634" w14:textId="76173F2C" w:rsidR="00B721F5" w:rsidRDefault="00B721F5" w:rsidP="00B721F5">
      <w:pPr>
        <w:rPr>
          <w:sz w:val="22"/>
          <w:szCs w:val="22"/>
        </w:rPr>
      </w:pPr>
      <w:r>
        <w:rPr>
          <w:sz w:val="22"/>
          <w:szCs w:val="22"/>
        </w:rPr>
        <w:t xml:space="preserve">The National Community Mapping Institute mapped cumulative YPLL per 100,000 people. Notice the </w:t>
      </w:r>
      <w:r w:rsidR="00EC6028">
        <w:rPr>
          <w:sz w:val="22"/>
          <w:szCs w:val="22"/>
        </w:rPr>
        <w:t xml:space="preserve">stark </w:t>
      </w:r>
      <w:r>
        <w:rPr>
          <w:sz w:val="22"/>
          <w:szCs w:val="22"/>
        </w:rPr>
        <w:t>regional variations:</w:t>
      </w:r>
    </w:p>
    <w:p w14:paraId="6B82528B" w14:textId="77777777" w:rsidR="00B721F5" w:rsidRDefault="00B721F5" w:rsidP="00B721F5">
      <w:pPr>
        <w:ind w:left="720" w:right="180"/>
        <w:rPr>
          <w:sz w:val="22"/>
          <w:szCs w:val="22"/>
        </w:rPr>
      </w:pPr>
      <w:r>
        <w:rPr>
          <w:noProof/>
          <w:lang w:val="en-IN" w:eastAsia="en-IN"/>
        </w:rPr>
        <w:drawing>
          <wp:inline distT="0" distB="0" distL="0" distR="0" wp14:anchorId="5D374DE8" wp14:editId="2DB4A8F4">
            <wp:extent cx="4614729" cy="3392680"/>
            <wp:effectExtent l="0" t="0" r="8255" b="11430"/>
            <wp:docPr id="10" name="Picture 10" descr="Macintosh HD:Users:Tracy:Desktop:Screen Shot 2017-04-28 at 10.18.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racy:Desktop:Screen Shot 2017-04-28 at 10.18.3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495" cy="3398389"/>
                    </a:xfrm>
                    <a:prstGeom prst="rect">
                      <a:avLst/>
                    </a:prstGeom>
                    <a:noFill/>
                    <a:ln>
                      <a:noFill/>
                    </a:ln>
                  </pic:spPr>
                </pic:pic>
              </a:graphicData>
            </a:graphic>
          </wp:inline>
        </w:drawing>
      </w:r>
    </w:p>
    <w:p w14:paraId="53B448D8" w14:textId="77777777" w:rsidR="00B721F5" w:rsidRDefault="00B721F5" w:rsidP="00B721F5">
      <w:pPr>
        <w:ind w:right="180"/>
        <w:rPr>
          <w:sz w:val="22"/>
          <w:szCs w:val="22"/>
        </w:rPr>
      </w:pPr>
    </w:p>
    <w:p w14:paraId="4D01017C" w14:textId="6B7EF722" w:rsidR="00667B5F" w:rsidDel="00C11B70" w:rsidRDefault="00980B70" w:rsidP="00B721F5">
      <w:pPr>
        <w:ind w:right="180"/>
        <w:rPr>
          <w:del w:id="176" w:author="david johnson" w:date="2017-09-29T11:01:00Z"/>
          <w:sz w:val="22"/>
          <w:szCs w:val="22"/>
        </w:rPr>
      </w:pPr>
      <w:r>
        <w:rPr>
          <w:sz w:val="22"/>
          <w:szCs w:val="22"/>
        </w:rPr>
        <w:t>A</w:t>
      </w:r>
      <w:r w:rsidR="00B721F5">
        <w:rPr>
          <w:sz w:val="22"/>
          <w:szCs w:val="22"/>
        </w:rPr>
        <w:t xml:space="preserve">reas of the country </w:t>
      </w:r>
      <w:r>
        <w:rPr>
          <w:sz w:val="22"/>
          <w:szCs w:val="22"/>
        </w:rPr>
        <w:t>with</w:t>
      </w:r>
      <w:r w:rsidR="00B721F5">
        <w:rPr>
          <w:sz w:val="22"/>
          <w:szCs w:val="22"/>
        </w:rPr>
        <w:t xml:space="preserve"> higher </w:t>
      </w:r>
      <w:r w:rsidR="005F662A">
        <w:rPr>
          <w:sz w:val="22"/>
          <w:szCs w:val="22"/>
        </w:rPr>
        <w:t xml:space="preserve">YPLL </w:t>
      </w:r>
      <w:r w:rsidR="00B721F5">
        <w:rPr>
          <w:sz w:val="22"/>
          <w:szCs w:val="22"/>
        </w:rPr>
        <w:t xml:space="preserve">rates </w:t>
      </w:r>
      <w:r>
        <w:rPr>
          <w:sz w:val="22"/>
          <w:szCs w:val="22"/>
        </w:rPr>
        <w:t xml:space="preserve">suffer from negative </w:t>
      </w:r>
      <w:r w:rsidR="00B721F5">
        <w:rPr>
          <w:sz w:val="22"/>
          <w:szCs w:val="22"/>
        </w:rPr>
        <w:t xml:space="preserve">social determinants, including </w:t>
      </w:r>
      <w:r>
        <w:rPr>
          <w:sz w:val="22"/>
          <w:szCs w:val="22"/>
        </w:rPr>
        <w:t>low</w:t>
      </w:r>
      <w:r w:rsidR="00B721F5">
        <w:rPr>
          <w:sz w:val="22"/>
          <w:szCs w:val="22"/>
        </w:rPr>
        <w:t xml:space="preserve"> income</w:t>
      </w:r>
      <w:r>
        <w:rPr>
          <w:sz w:val="22"/>
          <w:szCs w:val="22"/>
        </w:rPr>
        <w:t>s</w:t>
      </w:r>
      <w:r w:rsidR="00B721F5">
        <w:rPr>
          <w:sz w:val="22"/>
          <w:szCs w:val="22"/>
        </w:rPr>
        <w:t xml:space="preserve">; </w:t>
      </w:r>
      <w:r w:rsidR="00667B5F">
        <w:rPr>
          <w:sz w:val="22"/>
          <w:szCs w:val="22"/>
        </w:rPr>
        <w:t>reduced</w:t>
      </w:r>
      <w:r w:rsidR="00B721F5">
        <w:rPr>
          <w:sz w:val="22"/>
          <w:szCs w:val="22"/>
        </w:rPr>
        <w:t xml:space="preserve"> job</w:t>
      </w:r>
      <w:r w:rsidR="00667B5F">
        <w:rPr>
          <w:sz w:val="22"/>
          <w:szCs w:val="22"/>
        </w:rPr>
        <w:t xml:space="preserve"> opportunities</w:t>
      </w:r>
      <w:r w:rsidR="00B721F5">
        <w:rPr>
          <w:sz w:val="22"/>
          <w:szCs w:val="22"/>
        </w:rPr>
        <w:t xml:space="preserve">, </w:t>
      </w:r>
      <w:r>
        <w:rPr>
          <w:sz w:val="22"/>
          <w:szCs w:val="22"/>
        </w:rPr>
        <w:t xml:space="preserve">poor </w:t>
      </w:r>
      <w:r w:rsidR="00B721F5">
        <w:rPr>
          <w:sz w:val="22"/>
          <w:szCs w:val="22"/>
        </w:rPr>
        <w:t xml:space="preserve">transit, </w:t>
      </w:r>
      <w:r>
        <w:rPr>
          <w:sz w:val="22"/>
          <w:szCs w:val="22"/>
        </w:rPr>
        <w:t xml:space="preserve">lack of </w:t>
      </w:r>
      <w:r w:rsidR="00B721F5">
        <w:rPr>
          <w:sz w:val="22"/>
          <w:szCs w:val="22"/>
        </w:rPr>
        <w:t xml:space="preserve">nutritious foods, </w:t>
      </w:r>
      <w:r w:rsidR="00667B5F">
        <w:rPr>
          <w:sz w:val="22"/>
          <w:szCs w:val="22"/>
        </w:rPr>
        <w:t>sub-standard</w:t>
      </w:r>
      <w:r w:rsidR="00B721F5">
        <w:rPr>
          <w:sz w:val="22"/>
          <w:szCs w:val="22"/>
        </w:rPr>
        <w:t xml:space="preserve"> housing, </w:t>
      </w:r>
      <w:r>
        <w:rPr>
          <w:sz w:val="22"/>
          <w:szCs w:val="22"/>
        </w:rPr>
        <w:t xml:space="preserve">inadequate </w:t>
      </w:r>
      <w:r w:rsidR="00B721F5">
        <w:rPr>
          <w:sz w:val="22"/>
          <w:szCs w:val="22"/>
        </w:rPr>
        <w:t xml:space="preserve">health care; </w:t>
      </w:r>
      <w:r>
        <w:rPr>
          <w:sz w:val="22"/>
          <w:szCs w:val="22"/>
        </w:rPr>
        <w:t xml:space="preserve">lower </w:t>
      </w:r>
      <w:r w:rsidR="00B721F5">
        <w:rPr>
          <w:sz w:val="22"/>
          <w:szCs w:val="22"/>
        </w:rPr>
        <w:t>education levels</w:t>
      </w:r>
      <w:r>
        <w:rPr>
          <w:sz w:val="22"/>
          <w:szCs w:val="22"/>
        </w:rPr>
        <w:t xml:space="preserve"> and </w:t>
      </w:r>
      <w:r w:rsidR="00667B5F">
        <w:rPr>
          <w:sz w:val="22"/>
          <w:szCs w:val="22"/>
        </w:rPr>
        <w:t>limited access to nature</w:t>
      </w:r>
      <w:r w:rsidR="00B721F5">
        <w:rPr>
          <w:sz w:val="22"/>
          <w:szCs w:val="22"/>
        </w:rPr>
        <w:t>.</w:t>
      </w:r>
      <w:r w:rsidR="002B0F06">
        <w:rPr>
          <w:sz w:val="22"/>
          <w:szCs w:val="22"/>
        </w:rPr>
        <w:t xml:space="preserve"> </w:t>
      </w:r>
    </w:p>
    <w:p w14:paraId="14A51BEC" w14:textId="00DBC53F" w:rsidR="00667B5F" w:rsidDel="00C11B70" w:rsidRDefault="00667B5F" w:rsidP="00B721F5">
      <w:pPr>
        <w:ind w:right="180"/>
        <w:rPr>
          <w:del w:id="177" w:author="david johnson" w:date="2017-09-29T11:01:00Z"/>
          <w:sz w:val="22"/>
          <w:szCs w:val="22"/>
        </w:rPr>
      </w:pPr>
    </w:p>
    <w:p w14:paraId="5A171FAA" w14:textId="41E1F695" w:rsidR="00B721F5" w:rsidRDefault="002B0F06" w:rsidP="00B721F5">
      <w:pPr>
        <w:ind w:right="180"/>
        <w:rPr>
          <w:sz w:val="22"/>
          <w:szCs w:val="22"/>
        </w:rPr>
      </w:pPr>
      <w:r>
        <w:rPr>
          <w:sz w:val="22"/>
          <w:szCs w:val="22"/>
        </w:rPr>
        <w:t xml:space="preserve">These variations </w:t>
      </w:r>
      <w:r w:rsidR="00667B5F">
        <w:rPr>
          <w:sz w:val="22"/>
          <w:szCs w:val="22"/>
        </w:rPr>
        <w:t xml:space="preserve">in social determinants influence </w:t>
      </w:r>
      <w:r>
        <w:rPr>
          <w:sz w:val="22"/>
          <w:szCs w:val="22"/>
        </w:rPr>
        <w:t xml:space="preserve">longevity and health </w:t>
      </w:r>
      <w:r w:rsidR="00667B5F">
        <w:rPr>
          <w:sz w:val="22"/>
          <w:szCs w:val="22"/>
        </w:rPr>
        <w:t xml:space="preserve">more than an individual’s genetic make-up. Nurture beats nature. Zip codes influence health status </w:t>
      </w:r>
      <w:r w:rsidR="00552A2E">
        <w:rPr>
          <w:sz w:val="22"/>
          <w:szCs w:val="22"/>
        </w:rPr>
        <w:t xml:space="preserve">more </w:t>
      </w:r>
      <w:r w:rsidR="00667B5F">
        <w:rPr>
          <w:sz w:val="22"/>
          <w:szCs w:val="22"/>
        </w:rPr>
        <w:t xml:space="preserve">than genetic </w:t>
      </w:r>
      <w:r w:rsidR="0062371B">
        <w:rPr>
          <w:sz w:val="22"/>
          <w:szCs w:val="22"/>
        </w:rPr>
        <w:t>codes</w:t>
      </w:r>
      <w:r w:rsidR="00667B5F">
        <w:rPr>
          <w:sz w:val="22"/>
          <w:szCs w:val="22"/>
        </w:rPr>
        <w:t xml:space="preserve">. </w:t>
      </w:r>
    </w:p>
    <w:p w14:paraId="1771FCFF" w14:textId="77777777" w:rsidR="00B721F5" w:rsidRDefault="00B721F5" w:rsidP="00B721F5">
      <w:pPr>
        <w:ind w:right="180"/>
        <w:rPr>
          <w:sz w:val="22"/>
          <w:szCs w:val="22"/>
        </w:rPr>
      </w:pPr>
    </w:p>
    <w:p w14:paraId="01A58D8B" w14:textId="0A2AB8F6" w:rsidR="00B721F5" w:rsidDel="00C11B70" w:rsidRDefault="005F662A" w:rsidP="00B721F5">
      <w:pPr>
        <w:ind w:right="180"/>
        <w:rPr>
          <w:del w:id="178" w:author="david johnson" w:date="2017-09-29T11:01:00Z"/>
          <w:sz w:val="22"/>
          <w:szCs w:val="22"/>
        </w:rPr>
      </w:pPr>
      <w:r>
        <w:rPr>
          <w:sz w:val="22"/>
          <w:szCs w:val="22"/>
        </w:rPr>
        <w:t xml:space="preserve">YPLL </w:t>
      </w:r>
      <w:r w:rsidR="00B721F5">
        <w:rPr>
          <w:sz w:val="22"/>
          <w:szCs w:val="22"/>
        </w:rPr>
        <w:t>data helps analysts</w:t>
      </w:r>
      <w:r w:rsidR="00C8594D">
        <w:rPr>
          <w:sz w:val="22"/>
          <w:szCs w:val="22"/>
        </w:rPr>
        <w:t xml:space="preserve"> measure</w:t>
      </w:r>
      <w:r w:rsidR="00B721F5">
        <w:rPr>
          <w:sz w:val="22"/>
          <w:szCs w:val="22"/>
        </w:rPr>
        <w:t xml:space="preserve"> the </w:t>
      </w:r>
      <w:r w:rsidR="00C8594D">
        <w:rPr>
          <w:sz w:val="22"/>
          <w:szCs w:val="22"/>
        </w:rPr>
        <w:t xml:space="preserve">relative health of communities. </w:t>
      </w:r>
      <w:r w:rsidR="00B721F5">
        <w:rPr>
          <w:sz w:val="22"/>
          <w:szCs w:val="22"/>
        </w:rPr>
        <w:t>The C</w:t>
      </w:r>
      <w:r w:rsidR="00C8594D">
        <w:rPr>
          <w:sz w:val="22"/>
          <w:szCs w:val="22"/>
        </w:rPr>
        <w:t xml:space="preserve">enters for </w:t>
      </w:r>
      <w:r w:rsidR="00B721F5">
        <w:rPr>
          <w:sz w:val="22"/>
          <w:szCs w:val="22"/>
        </w:rPr>
        <w:t>D</w:t>
      </w:r>
      <w:r w:rsidR="00C8594D">
        <w:rPr>
          <w:sz w:val="22"/>
          <w:szCs w:val="22"/>
        </w:rPr>
        <w:t xml:space="preserve">isease </w:t>
      </w:r>
      <w:r w:rsidR="00B721F5">
        <w:rPr>
          <w:sz w:val="22"/>
          <w:szCs w:val="22"/>
        </w:rPr>
        <w:t>C</w:t>
      </w:r>
      <w:r w:rsidR="00A41EFA">
        <w:rPr>
          <w:sz w:val="22"/>
          <w:szCs w:val="22"/>
        </w:rPr>
        <w:t>ontrol</w:t>
      </w:r>
      <w:r w:rsidR="00C8594D">
        <w:rPr>
          <w:sz w:val="22"/>
          <w:szCs w:val="22"/>
        </w:rPr>
        <w:t xml:space="preserve"> (CDC) has</w:t>
      </w:r>
      <w:r w:rsidR="00B721F5">
        <w:rPr>
          <w:sz w:val="22"/>
          <w:szCs w:val="22"/>
        </w:rPr>
        <w:t xml:space="preserve"> conclude</w:t>
      </w:r>
      <w:r w:rsidR="00C8594D">
        <w:rPr>
          <w:sz w:val="22"/>
          <w:szCs w:val="22"/>
        </w:rPr>
        <w:t>d</w:t>
      </w:r>
      <w:r w:rsidR="00B721F5">
        <w:rPr>
          <w:sz w:val="22"/>
          <w:szCs w:val="22"/>
        </w:rPr>
        <w:t xml:space="preserve"> that 43% of premature </w:t>
      </w:r>
      <w:r w:rsidR="00C8594D">
        <w:rPr>
          <w:sz w:val="22"/>
          <w:szCs w:val="22"/>
        </w:rPr>
        <w:t xml:space="preserve">U.S. </w:t>
      </w:r>
      <w:r w:rsidR="00B721F5">
        <w:rPr>
          <w:sz w:val="22"/>
          <w:szCs w:val="22"/>
        </w:rPr>
        <w:t xml:space="preserve">deaths </w:t>
      </w:r>
      <w:r w:rsidR="00C8594D">
        <w:rPr>
          <w:sz w:val="22"/>
          <w:szCs w:val="22"/>
        </w:rPr>
        <w:t>result from un</w:t>
      </w:r>
      <w:r w:rsidR="00B721F5">
        <w:rPr>
          <w:sz w:val="22"/>
          <w:szCs w:val="22"/>
        </w:rPr>
        <w:t>health</w:t>
      </w:r>
      <w:r w:rsidR="00C8594D">
        <w:rPr>
          <w:sz w:val="22"/>
          <w:szCs w:val="22"/>
        </w:rPr>
        <w:t>y lifestyle</w:t>
      </w:r>
      <w:r w:rsidR="00B721F5">
        <w:rPr>
          <w:sz w:val="22"/>
          <w:szCs w:val="22"/>
        </w:rPr>
        <w:t xml:space="preserve"> habits.</w:t>
      </w:r>
      <w:r w:rsidR="00B721F5">
        <w:rPr>
          <w:rStyle w:val="FootnoteReference"/>
          <w:sz w:val="22"/>
          <w:szCs w:val="22"/>
        </w:rPr>
        <w:footnoteReference w:id="4"/>
      </w:r>
      <w:r w:rsidR="00B721F5">
        <w:rPr>
          <w:sz w:val="22"/>
          <w:szCs w:val="22"/>
        </w:rPr>
        <w:t xml:space="preserve"> </w:t>
      </w:r>
    </w:p>
    <w:p w14:paraId="23F19FD1" w14:textId="24067C41" w:rsidR="00B721F5" w:rsidDel="00C11B70" w:rsidRDefault="00B721F5" w:rsidP="00B721F5">
      <w:pPr>
        <w:ind w:right="180"/>
        <w:rPr>
          <w:del w:id="179" w:author="david johnson" w:date="2017-09-29T11:01:00Z"/>
          <w:sz w:val="22"/>
          <w:szCs w:val="22"/>
        </w:rPr>
      </w:pPr>
    </w:p>
    <w:p w14:paraId="6E16FB46" w14:textId="7D7EF509" w:rsidR="002B0F06" w:rsidRDefault="00B721F5" w:rsidP="00B721F5">
      <w:pPr>
        <w:rPr>
          <w:sz w:val="22"/>
          <w:szCs w:val="22"/>
        </w:rPr>
      </w:pPr>
      <w:r>
        <w:rPr>
          <w:sz w:val="22"/>
          <w:szCs w:val="22"/>
        </w:rPr>
        <w:t>“We have known for decades that the ‘actual’ causes of premature death in the United States are not the diseases on death certificates, but rather the factors that cause those diseases,” says Dr. David Katz, director of Yale University’s Prevention Research Center.</w:t>
      </w:r>
      <w:r w:rsidR="002B0F06">
        <w:rPr>
          <w:rStyle w:val="FootnoteReference"/>
          <w:sz w:val="22"/>
          <w:szCs w:val="22"/>
        </w:rPr>
        <w:footnoteReference w:id="5"/>
      </w:r>
      <w:r>
        <w:rPr>
          <w:sz w:val="22"/>
          <w:szCs w:val="22"/>
        </w:rPr>
        <w:t xml:space="preserve">  </w:t>
      </w:r>
    </w:p>
    <w:p w14:paraId="18DB2B08" w14:textId="77777777" w:rsidR="002B0F06" w:rsidRDefault="002B0F06" w:rsidP="00B721F5">
      <w:pPr>
        <w:rPr>
          <w:sz w:val="22"/>
          <w:szCs w:val="22"/>
        </w:rPr>
      </w:pPr>
    </w:p>
    <w:p w14:paraId="7C2BC127" w14:textId="046DD55A" w:rsidR="002B0F06" w:rsidRDefault="00B721F5" w:rsidP="00B721F5">
      <w:pPr>
        <w:rPr>
          <w:sz w:val="22"/>
          <w:szCs w:val="22"/>
        </w:rPr>
      </w:pPr>
      <w:r>
        <w:rPr>
          <w:sz w:val="22"/>
          <w:szCs w:val="22"/>
        </w:rPr>
        <w:t>Dr. Tom Frieden, director of the CDC agrees</w:t>
      </w:r>
      <w:r w:rsidR="002B0F06">
        <w:rPr>
          <w:sz w:val="22"/>
          <w:szCs w:val="22"/>
        </w:rPr>
        <w:t>:</w:t>
      </w:r>
      <w:r>
        <w:rPr>
          <w:sz w:val="22"/>
          <w:szCs w:val="22"/>
        </w:rPr>
        <w:t xml:space="preserve"> “There are far too many places in the country where</w:t>
      </w:r>
      <w:r w:rsidR="002B0F06">
        <w:rPr>
          <w:sz w:val="22"/>
          <w:szCs w:val="22"/>
        </w:rPr>
        <w:t>,</w:t>
      </w:r>
      <w:r>
        <w:rPr>
          <w:sz w:val="22"/>
          <w:szCs w:val="22"/>
        </w:rPr>
        <w:t xml:space="preserve"> just by the unfortunate fact that you live there, you are much more likely to die from a preventable cause.</w:t>
      </w:r>
      <w:r w:rsidR="002B0F06">
        <w:rPr>
          <w:sz w:val="22"/>
          <w:szCs w:val="22"/>
        </w:rPr>
        <w:t>”</w:t>
      </w:r>
      <w:r w:rsidR="002B0F06">
        <w:rPr>
          <w:rStyle w:val="FootnoteReference"/>
          <w:sz w:val="22"/>
          <w:szCs w:val="22"/>
        </w:rPr>
        <w:footnoteReference w:id="6"/>
      </w:r>
      <w:r>
        <w:rPr>
          <w:sz w:val="22"/>
          <w:szCs w:val="22"/>
        </w:rPr>
        <w:t xml:space="preserve">  </w:t>
      </w:r>
    </w:p>
    <w:p w14:paraId="4E0D2FB8" w14:textId="77777777" w:rsidR="00206FFB" w:rsidRDefault="00206FFB" w:rsidP="00B721F5">
      <w:pPr>
        <w:rPr>
          <w:b/>
          <w:sz w:val="22"/>
          <w:szCs w:val="22"/>
        </w:rPr>
      </w:pPr>
    </w:p>
    <w:p w14:paraId="76C3DC08" w14:textId="459E3A85" w:rsidR="00316178" w:rsidRDefault="006461BC" w:rsidP="00B721F5">
      <w:pPr>
        <w:rPr>
          <w:sz w:val="22"/>
          <w:szCs w:val="22"/>
        </w:rPr>
      </w:pPr>
      <w:r>
        <w:rPr>
          <w:b/>
          <w:sz w:val="22"/>
          <w:szCs w:val="22"/>
        </w:rPr>
        <w:t xml:space="preserve">How to </w:t>
      </w:r>
      <w:r w:rsidR="000B264E">
        <w:rPr>
          <w:b/>
          <w:sz w:val="22"/>
          <w:szCs w:val="22"/>
        </w:rPr>
        <w:t>Live Long and Prosper</w:t>
      </w:r>
    </w:p>
    <w:p w14:paraId="64811002" w14:textId="77777777" w:rsidR="000B264E" w:rsidRDefault="000B264E" w:rsidP="00B721F5">
      <w:pPr>
        <w:rPr>
          <w:sz w:val="22"/>
          <w:szCs w:val="22"/>
        </w:rPr>
      </w:pPr>
    </w:p>
    <w:p w14:paraId="46D62AF1" w14:textId="5A378651" w:rsidR="000B264E" w:rsidRDefault="000B264E" w:rsidP="000B264E">
      <w:pPr>
        <w:rPr>
          <w:sz w:val="22"/>
          <w:szCs w:val="22"/>
        </w:rPr>
      </w:pPr>
      <w:r>
        <w:rPr>
          <w:sz w:val="22"/>
          <w:szCs w:val="22"/>
        </w:rPr>
        <w:t xml:space="preserve">Americans like to win. </w:t>
      </w:r>
      <w:r w:rsidR="00993E70">
        <w:rPr>
          <w:sz w:val="22"/>
          <w:szCs w:val="22"/>
        </w:rPr>
        <w:t>Here’s how</w:t>
      </w:r>
      <w:ins w:id="180" w:author="david johnson" w:date="2017-09-29T11:01:00Z">
        <w:r w:rsidR="00C11B70">
          <w:rPr>
            <w:sz w:val="22"/>
            <w:szCs w:val="22"/>
          </w:rPr>
          <w:t xml:space="preserve"> to win at ageing well</w:t>
        </w:r>
      </w:ins>
      <w:r w:rsidR="00993E70">
        <w:rPr>
          <w:sz w:val="22"/>
          <w:szCs w:val="22"/>
        </w:rPr>
        <w:t>: L</w:t>
      </w:r>
      <w:r>
        <w:rPr>
          <w:sz w:val="22"/>
          <w:szCs w:val="22"/>
        </w:rPr>
        <w:t>ive</w:t>
      </w:r>
      <w:del w:id="181" w:author="david johnson" w:date="2017-09-29T11:03:00Z">
        <w:r w:rsidDel="00586FC6">
          <w:rPr>
            <w:sz w:val="22"/>
            <w:szCs w:val="22"/>
          </w:rPr>
          <w:delText xml:space="preserve"> to an advanced age</w:delText>
        </w:r>
      </w:del>
      <w:ins w:id="182" w:author="david johnson" w:date="2017-09-29T11:03:00Z">
        <w:r w:rsidR="00586FC6">
          <w:rPr>
            <w:sz w:val="22"/>
            <w:szCs w:val="22"/>
          </w:rPr>
          <w:t xml:space="preserve"> </w:t>
        </w:r>
      </w:ins>
      <w:del w:id="183" w:author="david johnson" w:date="2017-09-29T11:03:00Z">
        <w:r w:rsidDel="00586FC6">
          <w:rPr>
            <w:sz w:val="22"/>
            <w:szCs w:val="22"/>
          </w:rPr>
          <w:delText xml:space="preserve">, </w:delText>
        </w:r>
      </w:del>
      <w:r>
        <w:rPr>
          <w:sz w:val="22"/>
          <w:szCs w:val="22"/>
        </w:rPr>
        <w:t>free of disease and disability</w:t>
      </w:r>
      <w:ins w:id="184" w:author="david johnson" w:date="2017-09-29T11:03:00Z">
        <w:r w:rsidR="00586FC6" w:rsidRPr="00586FC6">
          <w:rPr>
            <w:sz w:val="22"/>
            <w:szCs w:val="22"/>
          </w:rPr>
          <w:t xml:space="preserve"> </w:t>
        </w:r>
        <w:r w:rsidR="00586FC6">
          <w:rPr>
            <w:sz w:val="22"/>
            <w:szCs w:val="22"/>
          </w:rPr>
          <w:t>to an advanced age</w:t>
        </w:r>
      </w:ins>
      <w:del w:id="185" w:author="david johnson" w:date="2017-09-29T11:03:00Z">
        <w:r w:rsidR="00993E70" w:rsidDel="00586FC6">
          <w:rPr>
            <w:sz w:val="22"/>
            <w:szCs w:val="22"/>
          </w:rPr>
          <w:delText>,</w:delText>
        </w:r>
      </w:del>
      <w:r w:rsidR="00C8594D">
        <w:rPr>
          <w:sz w:val="22"/>
          <w:szCs w:val="22"/>
        </w:rPr>
        <w:t xml:space="preserve"> and t</w:t>
      </w:r>
      <w:r>
        <w:rPr>
          <w:sz w:val="22"/>
          <w:szCs w:val="22"/>
        </w:rPr>
        <w:t xml:space="preserve">hen die fast. </w:t>
      </w:r>
      <w:r w:rsidR="00C8594D">
        <w:rPr>
          <w:sz w:val="22"/>
          <w:szCs w:val="22"/>
        </w:rPr>
        <w:t xml:space="preserve">The scientific term for having long healthy lifespans is “compressed mortality.” </w:t>
      </w:r>
    </w:p>
    <w:p w14:paraId="4AD253D5" w14:textId="75DE6E27" w:rsidR="00BA6DC2" w:rsidRDefault="00BA6DC2" w:rsidP="000B264E">
      <w:pPr>
        <w:rPr>
          <w:sz w:val="22"/>
          <w:szCs w:val="22"/>
        </w:rPr>
      </w:pPr>
    </w:p>
    <w:p w14:paraId="01E6FDFB" w14:textId="3B1FAC92" w:rsidR="00BA6DC2" w:rsidRDefault="00BA6DC2" w:rsidP="000B264E">
      <w:pPr>
        <w:rPr>
          <w:sz w:val="22"/>
          <w:szCs w:val="22"/>
        </w:rPr>
      </w:pPr>
      <w:r>
        <w:rPr>
          <w:sz w:val="22"/>
          <w:szCs w:val="22"/>
        </w:rPr>
        <w:t>Healthy aging pioneer and Stanford Medical School professor, Dr. James Fries, puts it this way: “By minimizing the number of years people suffer from chronic illness, we enable older people to live more successful, productive lives that benefit themselves and society.”</w:t>
      </w:r>
    </w:p>
    <w:p w14:paraId="32852E10" w14:textId="77777777" w:rsidR="000B264E" w:rsidRDefault="000B264E" w:rsidP="000B264E">
      <w:pPr>
        <w:rPr>
          <w:sz w:val="22"/>
          <w:szCs w:val="22"/>
        </w:rPr>
      </w:pPr>
    </w:p>
    <w:p w14:paraId="3F6FB94A" w14:textId="2C4F1766" w:rsidR="00656C9C" w:rsidRDefault="00656C9C" w:rsidP="00656C9C">
      <w:pPr>
        <w:rPr>
          <w:sz w:val="22"/>
          <w:szCs w:val="22"/>
        </w:rPr>
      </w:pPr>
      <w:r>
        <w:rPr>
          <w:sz w:val="22"/>
          <w:szCs w:val="22"/>
        </w:rPr>
        <w:t>Merle’s life provides a shining example. When asked on her 110</w:t>
      </w:r>
      <w:r w:rsidRPr="00373D47">
        <w:rPr>
          <w:sz w:val="22"/>
          <w:szCs w:val="22"/>
          <w:vertAlign w:val="superscript"/>
        </w:rPr>
        <w:t>th</w:t>
      </w:r>
      <w:r>
        <w:rPr>
          <w:sz w:val="22"/>
          <w:szCs w:val="22"/>
        </w:rPr>
        <w:t xml:space="preserve"> birthday </w:t>
      </w:r>
      <w:r w:rsidR="00C8594D">
        <w:rPr>
          <w:sz w:val="22"/>
          <w:szCs w:val="22"/>
        </w:rPr>
        <w:t xml:space="preserve">to identify </w:t>
      </w:r>
      <w:r>
        <w:rPr>
          <w:sz w:val="22"/>
          <w:szCs w:val="22"/>
        </w:rPr>
        <w:t xml:space="preserve">the “secret” to her </w:t>
      </w:r>
      <w:r w:rsidR="00C313AE">
        <w:rPr>
          <w:sz w:val="22"/>
          <w:szCs w:val="22"/>
        </w:rPr>
        <w:t>health, happiness and long life</w:t>
      </w:r>
      <w:r>
        <w:rPr>
          <w:sz w:val="22"/>
          <w:szCs w:val="22"/>
        </w:rPr>
        <w:t xml:space="preserve">, here’s what </w:t>
      </w:r>
      <w:r w:rsidR="00C8594D">
        <w:rPr>
          <w:sz w:val="22"/>
          <w:szCs w:val="22"/>
        </w:rPr>
        <w:t>we learned</w:t>
      </w:r>
      <w:r>
        <w:rPr>
          <w:sz w:val="22"/>
          <w:szCs w:val="22"/>
        </w:rPr>
        <w:t>:</w:t>
      </w:r>
    </w:p>
    <w:p w14:paraId="39114A96" w14:textId="77777777" w:rsidR="00656C9C" w:rsidRDefault="00656C9C" w:rsidP="00656C9C">
      <w:pPr>
        <w:rPr>
          <w:sz w:val="22"/>
          <w:szCs w:val="22"/>
        </w:rPr>
      </w:pPr>
    </w:p>
    <w:p w14:paraId="67671E34" w14:textId="0DC5195E" w:rsidR="00656C9C" w:rsidRDefault="00C8594D" w:rsidP="00656C9C">
      <w:pPr>
        <w:pStyle w:val="ListParagraph"/>
        <w:numPr>
          <w:ilvl w:val="0"/>
          <w:numId w:val="2"/>
        </w:numPr>
        <w:rPr>
          <w:sz w:val="22"/>
          <w:szCs w:val="22"/>
        </w:rPr>
      </w:pPr>
      <w:r>
        <w:rPr>
          <w:sz w:val="22"/>
          <w:szCs w:val="22"/>
        </w:rPr>
        <w:t>Merle</w:t>
      </w:r>
      <w:r w:rsidR="00656C9C">
        <w:rPr>
          <w:sz w:val="22"/>
          <w:szCs w:val="22"/>
        </w:rPr>
        <w:t xml:space="preserve"> doesn’t smoke</w:t>
      </w:r>
      <w:del w:id="186" w:author="david johnson" w:date="2017-09-29T11:53:00Z">
        <w:r w:rsidR="00656C9C" w:rsidDel="000F1735">
          <w:rPr>
            <w:sz w:val="22"/>
            <w:szCs w:val="22"/>
          </w:rPr>
          <w:delText>.</w:delText>
        </w:r>
      </w:del>
    </w:p>
    <w:p w14:paraId="3253ECE1" w14:textId="322C9496" w:rsidR="00656C9C" w:rsidRDefault="00656C9C" w:rsidP="00656C9C">
      <w:pPr>
        <w:pStyle w:val="ListParagraph"/>
        <w:numPr>
          <w:ilvl w:val="0"/>
          <w:numId w:val="2"/>
        </w:numPr>
        <w:rPr>
          <w:sz w:val="22"/>
          <w:szCs w:val="22"/>
        </w:rPr>
      </w:pPr>
      <w:r>
        <w:rPr>
          <w:sz w:val="22"/>
          <w:szCs w:val="22"/>
        </w:rPr>
        <w:t>She never eats to excess (skipping desert for most of her adult life!)</w:t>
      </w:r>
    </w:p>
    <w:p w14:paraId="7149AADB" w14:textId="1124637C" w:rsidR="00656C9C" w:rsidRDefault="00656C9C" w:rsidP="00656C9C">
      <w:pPr>
        <w:pStyle w:val="ListParagraph"/>
        <w:numPr>
          <w:ilvl w:val="0"/>
          <w:numId w:val="2"/>
        </w:numPr>
        <w:rPr>
          <w:sz w:val="22"/>
          <w:szCs w:val="22"/>
        </w:rPr>
      </w:pPr>
      <w:r>
        <w:rPr>
          <w:sz w:val="22"/>
          <w:szCs w:val="22"/>
        </w:rPr>
        <w:t>She rides a</w:t>
      </w:r>
      <w:r w:rsidR="00552A2E">
        <w:rPr>
          <w:sz w:val="22"/>
          <w:szCs w:val="22"/>
        </w:rPr>
        <w:t xml:space="preserve"> stationary</w:t>
      </w:r>
      <w:r>
        <w:rPr>
          <w:sz w:val="22"/>
          <w:szCs w:val="22"/>
        </w:rPr>
        <w:t xml:space="preserve"> </w:t>
      </w:r>
      <w:r w:rsidR="00782457">
        <w:rPr>
          <w:sz w:val="22"/>
          <w:szCs w:val="22"/>
        </w:rPr>
        <w:t xml:space="preserve">recumbent </w:t>
      </w:r>
      <w:r>
        <w:rPr>
          <w:sz w:val="22"/>
          <w:szCs w:val="22"/>
        </w:rPr>
        <w:t>bicycle 45 minutes each day</w:t>
      </w:r>
      <w:del w:id="187" w:author="david johnson" w:date="2017-09-29T11:53:00Z">
        <w:r w:rsidDel="00B909A3">
          <w:rPr>
            <w:sz w:val="22"/>
            <w:szCs w:val="22"/>
          </w:rPr>
          <w:delText>.</w:delText>
        </w:r>
      </w:del>
    </w:p>
    <w:p w14:paraId="734D103C" w14:textId="43961E76" w:rsidR="00656C9C" w:rsidRDefault="00656C9C" w:rsidP="00656C9C">
      <w:pPr>
        <w:pStyle w:val="ListParagraph"/>
        <w:numPr>
          <w:ilvl w:val="0"/>
          <w:numId w:val="2"/>
        </w:numPr>
        <w:rPr>
          <w:sz w:val="22"/>
          <w:szCs w:val="22"/>
        </w:rPr>
      </w:pPr>
      <w:r>
        <w:rPr>
          <w:sz w:val="22"/>
          <w:szCs w:val="22"/>
        </w:rPr>
        <w:t>She participates in weekly “Flex and Fit” exercises classes at Belmont Village</w:t>
      </w:r>
      <w:del w:id="188" w:author="david johnson" w:date="2017-09-29T12:00:00Z">
        <w:r w:rsidDel="00BD331D">
          <w:rPr>
            <w:sz w:val="22"/>
            <w:szCs w:val="22"/>
          </w:rPr>
          <w:delText>.</w:delText>
        </w:r>
      </w:del>
      <w:r>
        <w:rPr>
          <w:sz w:val="22"/>
          <w:szCs w:val="22"/>
        </w:rPr>
        <w:t xml:space="preserve"> </w:t>
      </w:r>
    </w:p>
    <w:p w14:paraId="3C933B56" w14:textId="75E12A62" w:rsidR="00656C9C" w:rsidRDefault="00656C9C" w:rsidP="00656C9C">
      <w:pPr>
        <w:pStyle w:val="ListParagraph"/>
        <w:numPr>
          <w:ilvl w:val="0"/>
          <w:numId w:val="2"/>
        </w:numPr>
        <w:rPr>
          <w:sz w:val="22"/>
          <w:szCs w:val="22"/>
        </w:rPr>
      </w:pPr>
      <w:r>
        <w:rPr>
          <w:sz w:val="22"/>
          <w:szCs w:val="22"/>
        </w:rPr>
        <w:t>She attends bible study twice</w:t>
      </w:r>
      <w:r w:rsidR="00CD0793">
        <w:rPr>
          <w:sz w:val="22"/>
          <w:szCs w:val="22"/>
        </w:rPr>
        <w:t>-</w:t>
      </w:r>
      <w:r>
        <w:rPr>
          <w:sz w:val="22"/>
          <w:szCs w:val="22"/>
        </w:rPr>
        <w:t>weekly</w:t>
      </w:r>
      <w:del w:id="189" w:author="david johnson" w:date="2017-09-29T12:00:00Z">
        <w:r w:rsidDel="00BD331D">
          <w:rPr>
            <w:sz w:val="22"/>
            <w:szCs w:val="22"/>
          </w:rPr>
          <w:delText>.</w:delText>
        </w:r>
      </w:del>
    </w:p>
    <w:p w14:paraId="342D0A80" w14:textId="35B0633B" w:rsidR="00656C9C" w:rsidRDefault="00C178E9" w:rsidP="00656C9C">
      <w:pPr>
        <w:pStyle w:val="ListParagraph"/>
        <w:numPr>
          <w:ilvl w:val="0"/>
          <w:numId w:val="2"/>
        </w:numPr>
        <w:rPr>
          <w:sz w:val="22"/>
          <w:szCs w:val="22"/>
        </w:rPr>
      </w:pPr>
      <w:r>
        <w:rPr>
          <w:sz w:val="22"/>
          <w:szCs w:val="22"/>
        </w:rPr>
        <w:t>She’s a member of a</w:t>
      </w:r>
      <w:r w:rsidR="00656C9C">
        <w:rPr>
          <w:sz w:val="22"/>
          <w:szCs w:val="22"/>
        </w:rPr>
        <w:t xml:space="preserve"> book club</w:t>
      </w:r>
      <w:r>
        <w:rPr>
          <w:sz w:val="22"/>
          <w:szCs w:val="22"/>
        </w:rPr>
        <w:t xml:space="preserve"> that meets monthly</w:t>
      </w:r>
      <w:del w:id="190" w:author="david johnson" w:date="2017-09-29T12:00:00Z">
        <w:r w:rsidR="00656C9C" w:rsidDel="00BD331D">
          <w:rPr>
            <w:sz w:val="22"/>
            <w:szCs w:val="22"/>
          </w:rPr>
          <w:delText>.</w:delText>
        </w:r>
      </w:del>
    </w:p>
    <w:p w14:paraId="75ED6701" w14:textId="758338F5" w:rsidR="00656C9C" w:rsidRDefault="00C313AE" w:rsidP="00656C9C">
      <w:pPr>
        <w:pStyle w:val="ListParagraph"/>
        <w:numPr>
          <w:ilvl w:val="0"/>
          <w:numId w:val="2"/>
        </w:numPr>
        <w:rPr>
          <w:sz w:val="22"/>
          <w:szCs w:val="22"/>
        </w:rPr>
      </w:pPr>
      <w:r>
        <w:rPr>
          <w:sz w:val="22"/>
          <w:szCs w:val="22"/>
        </w:rPr>
        <w:t>She plays Scrabble and Pinochle frequently with friends</w:t>
      </w:r>
      <w:del w:id="191" w:author="david johnson" w:date="2017-09-29T12:00:00Z">
        <w:r w:rsidDel="00BD331D">
          <w:rPr>
            <w:sz w:val="22"/>
            <w:szCs w:val="22"/>
          </w:rPr>
          <w:delText>.</w:delText>
        </w:r>
      </w:del>
    </w:p>
    <w:p w14:paraId="312863A3" w14:textId="466E7B73" w:rsidR="00C313AE" w:rsidRDefault="00C313AE" w:rsidP="00656C9C">
      <w:pPr>
        <w:pStyle w:val="ListParagraph"/>
        <w:numPr>
          <w:ilvl w:val="0"/>
          <w:numId w:val="2"/>
        </w:numPr>
        <w:rPr>
          <w:sz w:val="22"/>
          <w:szCs w:val="22"/>
        </w:rPr>
      </w:pPr>
      <w:r>
        <w:rPr>
          <w:sz w:val="22"/>
          <w:szCs w:val="22"/>
        </w:rPr>
        <w:t>She volunteers</w:t>
      </w:r>
      <w:del w:id="192" w:author="david johnson" w:date="2017-09-29T12:00:00Z">
        <w:r w:rsidDel="00BD331D">
          <w:rPr>
            <w:sz w:val="22"/>
            <w:szCs w:val="22"/>
          </w:rPr>
          <w:delText>.</w:delText>
        </w:r>
      </w:del>
    </w:p>
    <w:p w14:paraId="462CF98D" w14:textId="110538D2" w:rsidR="00C313AE" w:rsidRDefault="00C313AE" w:rsidP="00656C9C">
      <w:pPr>
        <w:pStyle w:val="ListParagraph"/>
        <w:numPr>
          <w:ilvl w:val="0"/>
          <w:numId w:val="2"/>
        </w:numPr>
        <w:rPr>
          <w:sz w:val="22"/>
          <w:szCs w:val="22"/>
        </w:rPr>
      </w:pPr>
      <w:r>
        <w:rPr>
          <w:sz w:val="22"/>
          <w:szCs w:val="22"/>
        </w:rPr>
        <w:t>She attends Sunday services at Wheaton Wesleyan Church, where she has been a member of the congregation for 50 years</w:t>
      </w:r>
      <w:del w:id="193" w:author="david johnson" w:date="2017-09-29T12:00:00Z">
        <w:r w:rsidDel="00BD331D">
          <w:rPr>
            <w:sz w:val="22"/>
            <w:szCs w:val="22"/>
          </w:rPr>
          <w:delText>.</w:delText>
        </w:r>
      </w:del>
      <w:r>
        <w:rPr>
          <w:sz w:val="22"/>
          <w:szCs w:val="22"/>
        </w:rPr>
        <w:t xml:space="preserve"> </w:t>
      </w:r>
    </w:p>
    <w:p w14:paraId="1782D3D4" w14:textId="04F6F419" w:rsidR="00C313AE" w:rsidRDefault="00C313AE" w:rsidP="00656C9C">
      <w:pPr>
        <w:pStyle w:val="ListParagraph"/>
        <w:numPr>
          <w:ilvl w:val="0"/>
          <w:numId w:val="2"/>
        </w:numPr>
        <w:rPr>
          <w:sz w:val="22"/>
          <w:szCs w:val="22"/>
        </w:rPr>
      </w:pPr>
      <w:r>
        <w:rPr>
          <w:sz w:val="22"/>
          <w:szCs w:val="22"/>
        </w:rPr>
        <w:t>She’s optimistic by nature</w:t>
      </w:r>
      <w:del w:id="194" w:author="david johnson" w:date="2017-09-29T12:00:00Z">
        <w:r w:rsidDel="00BD331D">
          <w:rPr>
            <w:sz w:val="22"/>
            <w:szCs w:val="22"/>
          </w:rPr>
          <w:delText>.</w:delText>
        </w:r>
      </w:del>
      <w:r>
        <w:rPr>
          <w:sz w:val="22"/>
          <w:szCs w:val="22"/>
        </w:rPr>
        <w:t xml:space="preserve"> (“Ha</w:t>
      </w:r>
      <w:r w:rsidR="00C178E9">
        <w:rPr>
          <w:sz w:val="22"/>
          <w:szCs w:val="22"/>
        </w:rPr>
        <w:t>ve</w:t>
      </w:r>
      <w:r>
        <w:rPr>
          <w:sz w:val="22"/>
          <w:szCs w:val="22"/>
        </w:rPr>
        <w:t xml:space="preserve"> a good attitude</w:t>
      </w:r>
      <w:r w:rsidR="00C178E9">
        <w:rPr>
          <w:sz w:val="22"/>
          <w:szCs w:val="22"/>
        </w:rPr>
        <w:t xml:space="preserve"> and don’t</w:t>
      </w:r>
      <w:r>
        <w:rPr>
          <w:sz w:val="22"/>
          <w:szCs w:val="22"/>
        </w:rPr>
        <w:t xml:space="preserve"> dwell on bad things.”)</w:t>
      </w:r>
    </w:p>
    <w:p w14:paraId="3ABCB7CD" w14:textId="10FF1F8D" w:rsidR="00C313AE" w:rsidRDefault="00C313AE" w:rsidP="00656C9C">
      <w:pPr>
        <w:pStyle w:val="ListParagraph"/>
        <w:numPr>
          <w:ilvl w:val="0"/>
          <w:numId w:val="2"/>
        </w:numPr>
        <w:rPr>
          <w:sz w:val="22"/>
          <w:szCs w:val="22"/>
        </w:rPr>
      </w:pPr>
      <w:r>
        <w:rPr>
          <w:sz w:val="22"/>
          <w:szCs w:val="22"/>
        </w:rPr>
        <w:t>She’s active by nature</w:t>
      </w:r>
      <w:del w:id="195" w:author="david johnson" w:date="2017-09-29T12:00:00Z">
        <w:r w:rsidDel="00BD331D">
          <w:rPr>
            <w:sz w:val="22"/>
            <w:szCs w:val="22"/>
          </w:rPr>
          <w:delText>.</w:delText>
        </w:r>
      </w:del>
      <w:r>
        <w:rPr>
          <w:sz w:val="22"/>
          <w:szCs w:val="22"/>
        </w:rPr>
        <w:t xml:space="preserve"> (“Keep moving!”)</w:t>
      </w:r>
    </w:p>
    <w:p w14:paraId="0FB9BCAD" w14:textId="52777908" w:rsidR="00C313AE" w:rsidRDefault="00C313AE" w:rsidP="00656C9C">
      <w:pPr>
        <w:pStyle w:val="ListParagraph"/>
        <w:numPr>
          <w:ilvl w:val="0"/>
          <w:numId w:val="2"/>
        </w:numPr>
        <w:rPr>
          <w:sz w:val="22"/>
          <w:szCs w:val="22"/>
        </w:rPr>
      </w:pPr>
      <w:r>
        <w:rPr>
          <w:sz w:val="22"/>
          <w:szCs w:val="22"/>
        </w:rPr>
        <w:t>She’s mentally agile and creative</w:t>
      </w:r>
      <w:del w:id="196" w:author="david johnson" w:date="2017-09-29T12:00:00Z">
        <w:r w:rsidDel="00BD331D">
          <w:rPr>
            <w:sz w:val="22"/>
            <w:szCs w:val="22"/>
          </w:rPr>
          <w:delText>.</w:delText>
        </w:r>
      </w:del>
      <w:r>
        <w:rPr>
          <w:sz w:val="22"/>
          <w:szCs w:val="22"/>
        </w:rPr>
        <w:t xml:space="preserve"> (“Use </w:t>
      </w:r>
      <w:r w:rsidR="00C178E9">
        <w:rPr>
          <w:sz w:val="22"/>
          <w:szCs w:val="22"/>
        </w:rPr>
        <w:t>your</w:t>
      </w:r>
      <w:r>
        <w:rPr>
          <w:sz w:val="22"/>
          <w:szCs w:val="22"/>
        </w:rPr>
        <w:t xml:space="preserve"> brain!</w:t>
      </w:r>
      <w:del w:id="197" w:author="david johnson" w:date="2017-09-29T12:00:00Z">
        <w:r w:rsidR="00206FFB" w:rsidDel="00BD331D">
          <w:rPr>
            <w:sz w:val="22"/>
            <w:szCs w:val="22"/>
          </w:rPr>
          <w:delText>!</w:delText>
        </w:r>
      </w:del>
      <w:r>
        <w:rPr>
          <w:sz w:val="22"/>
          <w:szCs w:val="22"/>
        </w:rPr>
        <w:t>”)</w:t>
      </w:r>
    </w:p>
    <w:p w14:paraId="4C5C5A13" w14:textId="30C48C87" w:rsidR="00BF2E04" w:rsidRDefault="00BF2E04" w:rsidP="00BF2E04">
      <w:pPr>
        <w:rPr>
          <w:sz w:val="22"/>
          <w:szCs w:val="22"/>
        </w:rPr>
      </w:pPr>
      <w:r>
        <w:rPr>
          <w:sz w:val="22"/>
          <w:szCs w:val="22"/>
        </w:rPr>
        <w:t>Research supports the efficacy of Merle’s strategy with two thumbs up. The CDC determined t</w:t>
      </w:r>
      <w:r w:rsidR="00CD0793">
        <w:rPr>
          <w:sz w:val="22"/>
          <w:szCs w:val="22"/>
        </w:rPr>
        <w:t>he following</w:t>
      </w:r>
      <w:r>
        <w:rPr>
          <w:sz w:val="22"/>
          <w:szCs w:val="22"/>
        </w:rPr>
        <w:t xml:space="preserve"> 5 healthy behaviors significantly </w:t>
      </w:r>
      <w:r w:rsidRPr="0045152C">
        <w:rPr>
          <w:sz w:val="22"/>
          <w:szCs w:val="22"/>
        </w:rPr>
        <w:t xml:space="preserve">reduce </w:t>
      </w:r>
      <w:r>
        <w:rPr>
          <w:sz w:val="22"/>
          <w:szCs w:val="22"/>
        </w:rPr>
        <w:t xml:space="preserve">rates of </w:t>
      </w:r>
      <w:r w:rsidRPr="0045152C">
        <w:rPr>
          <w:sz w:val="22"/>
          <w:szCs w:val="22"/>
        </w:rPr>
        <w:t>cancer, cardiovascular dis</w:t>
      </w:r>
      <w:r>
        <w:rPr>
          <w:sz w:val="22"/>
          <w:szCs w:val="22"/>
        </w:rPr>
        <w:t xml:space="preserve">ease, </w:t>
      </w:r>
      <w:r w:rsidRPr="0045152C">
        <w:rPr>
          <w:sz w:val="22"/>
          <w:szCs w:val="22"/>
        </w:rPr>
        <w:t>diabetes</w:t>
      </w:r>
      <w:r>
        <w:rPr>
          <w:sz w:val="22"/>
          <w:szCs w:val="22"/>
        </w:rPr>
        <w:t>, and dementia, increasing longevity:</w:t>
      </w:r>
    </w:p>
    <w:p w14:paraId="12FB1068" w14:textId="77777777" w:rsidR="00BF2E04" w:rsidRDefault="00BF2E04" w:rsidP="00BF2E04">
      <w:pPr>
        <w:rPr>
          <w:sz w:val="22"/>
          <w:szCs w:val="22"/>
        </w:rPr>
      </w:pPr>
    </w:p>
    <w:p w14:paraId="0DF872AF" w14:textId="41A9233D" w:rsidR="00BF2E04" w:rsidRDefault="00BF2E04" w:rsidP="00BF2E04">
      <w:pPr>
        <w:pStyle w:val="ListParagraph"/>
        <w:numPr>
          <w:ilvl w:val="0"/>
          <w:numId w:val="1"/>
        </w:numPr>
        <w:rPr>
          <w:sz w:val="22"/>
          <w:szCs w:val="22"/>
        </w:rPr>
      </w:pPr>
      <w:r w:rsidRPr="00E93B9C">
        <w:rPr>
          <w:sz w:val="22"/>
          <w:szCs w:val="22"/>
        </w:rPr>
        <w:t>A</w:t>
      </w:r>
      <w:r>
        <w:rPr>
          <w:sz w:val="22"/>
          <w:szCs w:val="22"/>
        </w:rPr>
        <w:t>void</w:t>
      </w:r>
      <w:r w:rsidR="00CD0793">
        <w:rPr>
          <w:sz w:val="22"/>
          <w:szCs w:val="22"/>
        </w:rPr>
        <w:t>ing</w:t>
      </w:r>
      <w:r w:rsidRPr="00E93B9C">
        <w:rPr>
          <w:sz w:val="22"/>
          <w:szCs w:val="22"/>
        </w:rPr>
        <w:t xml:space="preserve"> tobacco</w:t>
      </w:r>
    </w:p>
    <w:p w14:paraId="0F54521C" w14:textId="7F4FD41B" w:rsidR="00BF2E04" w:rsidRDefault="00BF2E04" w:rsidP="00BF2E04">
      <w:pPr>
        <w:pStyle w:val="ListParagraph"/>
        <w:numPr>
          <w:ilvl w:val="0"/>
          <w:numId w:val="1"/>
        </w:numPr>
        <w:rPr>
          <w:sz w:val="22"/>
          <w:szCs w:val="22"/>
        </w:rPr>
      </w:pPr>
      <w:r>
        <w:rPr>
          <w:sz w:val="22"/>
          <w:szCs w:val="22"/>
        </w:rPr>
        <w:t>Eat</w:t>
      </w:r>
      <w:r w:rsidR="00CD0793">
        <w:rPr>
          <w:sz w:val="22"/>
          <w:szCs w:val="22"/>
        </w:rPr>
        <w:t>ing</w:t>
      </w:r>
      <w:r w:rsidRPr="00E93B9C">
        <w:rPr>
          <w:sz w:val="22"/>
          <w:szCs w:val="22"/>
        </w:rPr>
        <w:t xml:space="preserve"> </w:t>
      </w:r>
      <w:r>
        <w:rPr>
          <w:sz w:val="22"/>
          <w:szCs w:val="22"/>
        </w:rPr>
        <w:t>a healthy, plant-based die</w:t>
      </w:r>
      <w:r w:rsidR="0083536C">
        <w:rPr>
          <w:sz w:val="22"/>
          <w:szCs w:val="22"/>
        </w:rPr>
        <w:t>t</w:t>
      </w:r>
    </w:p>
    <w:p w14:paraId="30DEA7EE" w14:textId="5BF3E085" w:rsidR="00BF2E04" w:rsidRDefault="00BF2E04" w:rsidP="00BF2E04">
      <w:pPr>
        <w:pStyle w:val="ListParagraph"/>
        <w:numPr>
          <w:ilvl w:val="0"/>
          <w:numId w:val="1"/>
        </w:numPr>
        <w:rPr>
          <w:sz w:val="22"/>
          <w:szCs w:val="22"/>
        </w:rPr>
      </w:pPr>
      <w:r>
        <w:rPr>
          <w:sz w:val="22"/>
          <w:szCs w:val="22"/>
        </w:rPr>
        <w:t>Remain</w:t>
      </w:r>
      <w:r w:rsidR="00CD0793">
        <w:rPr>
          <w:sz w:val="22"/>
          <w:szCs w:val="22"/>
        </w:rPr>
        <w:t>ing</w:t>
      </w:r>
      <w:r>
        <w:rPr>
          <w:sz w:val="22"/>
          <w:szCs w:val="22"/>
        </w:rPr>
        <w:t xml:space="preserve"> active (</w:t>
      </w:r>
      <w:r w:rsidRPr="00E93B9C">
        <w:rPr>
          <w:sz w:val="22"/>
          <w:szCs w:val="22"/>
        </w:rPr>
        <w:t>30 minutes</w:t>
      </w:r>
      <w:r>
        <w:rPr>
          <w:sz w:val="22"/>
          <w:szCs w:val="22"/>
        </w:rPr>
        <w:t xml:space="preserve"> of moderate exercise daily)</w:t>
      </w:r>
    </w:p>
    <w:p w14:paraId="68DD324C" w14:textId="35F9387E" w:rsidR="00BF2E04" w:rsidRDefault="00BF2E04" w:rsidP="00BF2E04">
      <w:pPr>
        <w:pStyle w:val="ListParagraph"/>
        <w:numPr>
          <w:ilvl w:val="0"/>
          <w:numId w:val="1"/>
        </w:numPr>
        <w:rPr>
          <w:sz w:val="22"/>
          <w:szCs w:val="22"/>
        </w:rPr>
      </w:pPr>
      <w:r w:rsidRPr="00E93B9C">
        <w:rPr>
          <w:sz w:val="22"/>
          <w:szCs w:val="22"/>
        </w:rPr>
        <w:t>Maint</w:t>
      </w:r>
      <w:r>
        <w:rPr>
          <w:sz w:val="22"/>
          <w:szCs w:val="22"/>
        </w:rPr>
        <w:t>ain</w:t>
      </w:r>
      <w:r w:rsidR="00CD0793">
        <w:rPr>
          <w:sz w:val="22"/>
          <w:szCs w:val="22"/>
        </w:rPr>
        <w:t>ing</w:t>
      </w:r>
      <w:r>
        <w:rPr>
          <w:sz w:val="22"/>
          <w:szCs w:val="22"/>
        </w:rPr>
        <w:t xml:space="preserve"> a healthy weight</w:t>
      </w:r>
    </w:p>
    <w:p w14:paraId="08DF697A" w14:textId="4EE8C872" w:rsidR="00BF2E04" w:rsidRDefault="00BF2E04" w:rsidP="00BF2E04">
      <w:pPr>
        <w:pStyle w:val="ListParagraph"/>
        <w:numPr>
          <w:ilvl w:val="0"/>
          <w:numId w:val="1"/>
        </w:numPr>
        <w:rPr>
          <w:sz w:val="22"/>
          <w:szCs w:val="22"/>
        </w:rPr>
      </w:pPr>
      <w:r>
        <w:rPr>
          <w:sz w:val="22"/>
          <w:szCs w:val="22"/>
        </w:rPr>
        <w:t>Avoid</w:t>
      </w:r>
      <w:r w:rsidR="00CD0793">
        <w:rPr>
          <w:sz w:val="22"/>
          <w:szCs w:val="22"/>
        </w:rPr>
        <w:t>ing</w:t>
      </w:r>
      <w:r>
        <w:rPr>
          <w:sz w:val="22"/>
          <w:szCs w:val="22"/>
        </w:rPr>
        <w:t xml:space="preserve"> or limit</w:t>
      </w:r>
      <w:r w:rsidR="00CD0793">
        <w:rPr>
          <w:sz w:val="22"/>
          <w:szCs w:val="22"/>
        </w:rPr>
        <w:t>ing</w:t>
      </w:r>
      <w:r w:rsidRPr="00E93B9C">
        <w:rPr>
          <w:sz w:val="22"/>
          <w:szCs w:val="22"/>
        </w:rPr>
        <w:t xml:space="preserve"> alcohol consumption</w:t>
      </w:r>
    </w:p>
    <w:p w14:paraId="00DA28D0" w14:textId="74A0C83D" w:rsidR="00BF2E04" w:rsidRDefault="00586FC6" w:rsidP="00B721F5">
      <w:pPr>
        <w:rPr>
          <w:sz w:val="22"/>
          <w:szCs w:val="22"/>
        </w:rPr>
      </w:pPr>
      <w:ins w:id="198" w:author="david johnson" w:date="2017-09-29T11:05:00Z">
        <w:r>
          <w:rPr>
            <w:sz w:val="22"/>
            <w:szCs w:val="22"/>
          </w:rPr>
          <w:t>Research</w:t>
        </w:r>
      </w:ins>
      <w:del w:id="199" w:author="david johnson" w:date="2017-09-29T11:05:00Z">
        <w:r w:rsidR="00BF2E04" w:rsidDel="00586FC6">
          <w:rPr>
            <w:sz w:val="22"/>
            <w:szCs w:val="22"/>
          </w:rPr>
          <w:delText>Other studies</w:delText>
        </w:r>
      </w:del>
      <w:r w:rsidR="00BF2E04">
        <w:rPr>
          <w:sz w:val="22"/>
          <w:szCs w:val="22"/>
        </w:rPr>
        <w:t xml:space="preserve"> </w:t>
      </w:r>
      <w:r w:rsidR="00B931AC">
        <w:rPr>
          <w:sz w:val="22"/>
          <w:szCs w:val="22"/>
        </w:rPr>
        <w:t>support</w:t>
      </w:r>
      <w:ins w:id="200" w:author="david johnson" w:date="2017-09-29T11:05:00Z">
        <w:r>
          <w:rPr>
            <w:sz w:val="22"/>
            <w:szCs w:val="22"/>
          </w:rPr>
          <w:t>s</w:t>
        </w:r>
      </w:ins>
      <w:r w:rsidR="00B931AC">
        <w:rPr>
          <w:sz w:val="22"/>
          <w:szCs w:val="22"/>
        </w:rPr>
        <w:t xml:space="preserve"> these findings</w:t>
      </w:r>
      <w:del w:id="201" w:author="david johnson" w:date="2017-09-29T11:04:00Z">
        <w:r w:rsidR="00206FFB" w:rsidDel="00586FC6">
          <w:rPr>
            <w:sz w:val="22"/>
            <w:szCs w:val="22"/>
          </w:rPr>
          <w:delText xml:space="preserve"> </w:delText>
        </w:r>
        <w:r w:rsidR="00640FA8" w:rsidDel="00586FC6">
          <w:rPr>
            <w:sz w:val="22"/>
            <w:szCs w:val="22"/>
          </w:rPr>
          <w:delText>with added nuance</w:delText>
        </w:r>
      </w:del>
      <w:ins w:id="202" w:author="david johnson" w:date="2017-09-29T11:06:00Z">
        <w:r>
          <w:rPr>
            <w:sz w:val="22"/>
            <w:szCs w:val="22"/>
          </w:rPr>
          <w:t>:</w:t>
        </w:r>
      </w:ins>
      <w:del w:id="203" w:author="david johnson" w:date="2017-09-29T11:06:00Z">
        <w:r w:rsidR="00206FFB" w:rsidDel="00586FC6">
          <w:rPr>
            <w:sz w:val="22"/>
            <w:szCs w:val="22"/>
          </w:rPr>
          <w:delText>.</w:delText>
        </w:r>
      </w:del>
      <w:r w:rsidR="00206FFB">
        <w:rPr>
          <w:sz w:val="22"/>
          <w:szCs w:val="22"/>
        </w:rPr>
        <w:t xml:space="preserve"> </w:t>
      </w:r>
      <w:r w:rsidR="00BF2E04">
        <w:rPr>
          <w:sz w:val="22"/>
          <w:szCs w:val="22"/>
        </w:rPr>
        <w:t xml:space="preserve"> </w:t>
      </w:r>
    </w:p>
    <w:p w14:paraId="2880DBB7" w14:textId="77777777" w:rsidR="008B69A6" w:rsidRDefault="008B69A6" w:rsidP="00B721F5">
      <w:pPr>
        <w:rPr>
          <w:sz w:val="22"/>
          <w:szCs w:val="22"/>
        </w:rPr>
      </w:pPr>
    </w:p>
    <w:p w14:paraId="70618545" w14:textId="7D3F10B3" w:rsidR="00BF2E04" w:rsidRPr="00586FC6" w:rsidRDefault="00BF2E04">
      <w:pPr>
        <w:ind w:left="720"/>
        <w:rPr>
          <w:sz w:val="22"/>
          <w:szCs w:val="22"/>
          <w:rPrChange w:id="204" w:author="david johnson" w:date="2017-09-29T11:06:00Z">
            <w:rPr/>
          </w:rPrChange>
        </w:rPr>
        <w:pPrChange w:id="205" w:author="david johnson" w:date="2017-09-29T11:07:00Z">
          <w:pPr/>
        </w:pPrChange>
      </w:pPr>
      <w:r w:rsidRPr="00586FC6">
        <w:rPr>
          <w:sz w:val="22"/>
          <w:szCs w:val="22"/>
          <w:rPrChange w:id="206" w:author="david johnson" w:date="2017-09-29T11:06:00Z">
            <w:rPr/>
          </w:rPrChange>
        </w:rPr>
        <w:t xml:space="preserve">A 2006 study published in the Archives of Internal Medicine followed 6500 middle-aged and elderly people in the US for 20 years. When the study began, 3500 participants were ages 45-64. Those who were obese, physically inactive, smoked or had diabetes or uncontrolled high blood pressure at the start of the study </w:t>
      </w:r>
      <w:r w:rsidR="00640FA8" w:rsidRPr="00586FC6">
        <w:rPr>
          <w:sz w:val="22"/>
          <w:szCs w:val="22"/>
          <w:rPrChange w:id="207" w:author="david johnson" w:date="2017-09-29T11:06:00Z">
            <w:rPr/>
          </w:rPrChange>
        </w:rPr>
        <w:t>required greater amounts of</w:t>
      </w:r>
      <w:r w:rsidRPr="00586FC6">
        <w:rPr>
          <w:sz w:val="22"/>
          <w:szCs w:val="22"/>
          <w:rPrChange w:id="208" w:author="david johnson" w:date="2017-09-29T11:06:00Z">
            <w:rPr/>
          </w:rPrChange>
        </w:rPr>
        <w:t xml:space="preserve"> nursing home</w:t>
      </w:r>
      <w:r w:rsidR="00640FA8" w:rsidRPr="00586FC6">
        <w:rPr>
          <w:sz w:val="22"/>
          <w:szCs w:val="22"/>
          <w:rPrChange w:id="209" w:author="david johnson" w:date="2017-09-29T11:06:00Z">
            <w:rPr/>
          </w:rPrChange>
        </w:rPr>
        <w:t xml:space="preserve"> care</w:t>
      </w:r>
      <w:r w:rsidRPr="00586FC6">
        <w:rPr>
          <w:sz w:val="22"/>
          <w:szCs w:val="22"/>
          <w:rPrChange w:id="210" w:author="david johnson" w:date="2017-09-29T11:06:00Z">
            <w:rPr/>
          </w:rPrChange>
        </w:rPr>
        <w:t>.</w:t>
      </w:r>
    </w:p>
    <w:p w14:paraId="39621EDB" w14:textId="77777777" w:rsidR="00BF2E04" w:rsidRDefault="00BF2E04">
      <w:pPr>
        <w:ind w:left="720"/>
        <w:rPr>
          <w:sz w:val="22"/>
          <w:szCs w:val="22"/>
        </w:rPr>
        <w:pPrChange w:id="211" w:author="david johnson" w:date="2017-09-29T11:07:00Z">
          <w:pPr/>
        </w:pPrChange>
      </w:pPr>
    </w:p>
    <w:p w14:paraId="0EA77AB4" w14:textId="04D306E2" w:rsidR="00BF2E04" w:rsidRPr="00586FC6" w:rsidRDefault="00BF2E04">
      <w:pPr>
        <w:ind w:left="720"/>
        <w:rPr>
          <w:sz w:val="22"/>
          <w:szCs w:val="22"/>
          <w:rPrChange w:id="212" w:author="david johnson" w:date="2017-09-29T11:06:00Z">
            <w:rPr/>
          </w:rPrChange>
        </w:rPr>
        <w:pPrChange w:id="213" w:author="david johnson" w:date="2017-09-29T11:07:00Z">
          <w:pPr/>
        </w:pPrChange>
      </w:pPr>
      <w:r w:rsidRPr="00586FC6">
        <w:rPr>
          <w:sz w:val="22"/>
          <w:szCs w:val="22"/>
          <w:rPrChange w:id="214" w:author="david johnson" w:date="2017-09-29T11:06:00Z">
            <w:rPr/>
          </w:rPrChange>
        </w:rPr>
        <w:t>Middle-aged smoking increased the chance of nursing home admission by 56%</w:t>
      </w:r>
      <w:r w:rsidR="00640FA8" w:rsidRPr="00586FC6">
        <w:rPr>
          <w:sz w:val="22"/>
          <w:szCs w:val="22"/>
          <w:rPrChange w:id="215" w:author="david johnson" w:date="2017-09-29T11:06:00Z">
            <w:rPr/>
          </w:rPrChange>
        </w:rPr>
        <w:t>; p</w:t>
      </w:r>
      <w:r w:rsidRPr="00586FC6">
        <w:rPr>
          <w:sz w:val="22"/>
          <w:szCs w:val="22"/>
          <w:rPrChange w:id="216" w:author="david johnson" w:date="2017-09-29T11:06:00Z">
            <w:rPr/>
          </w:rPrChange>
        </w:rPr>
        <w:t>hysical inactivity by 40%</w:t>
      </w:r>
      <w:r w:rsidR="00640FA8" w:rsidRPr="00586FC6">
        <w:rPr>
          <w:sz w:val="22"/>
          <w:szCs w:val="22"/>
          <w:rPrChange w:id="217" w:author="david johnson" w:date="2017-09-29T11:06:00Z">
            <w:rPr/>
          </w:rPrChange>
        </w:rPr>
        <w:t>; u</w:t>
      </w:r>
      <w:r w:rsidRPr="00586FC6">
        <w:rPr>
          <w:sz w:val="22"/>
          <w:szCs w:val="22"/>
          <w:rPrChange w:id="218" w:author="david johnson" w:date="2017-09-29T11:06:00Z">
            <w:rPr/>
          </w:rPrChange>
        </w:rPr>
        <w:t xml:space="preserve">ncontrolled high blood pressure by 35%. </w:t>
      </w:r>
      <w:r w:rsidR="00640FA8" w:rsidRPr="00586FC6">
        <w:rPr>
          <w:sz w:val="22"/>
          <w:szCs w:val="22"/>
          <w:rPrChange w:id="219" w:author="david johnson" w:date="2017-09-29T11:06:00Z">
            <w:rPr/>
          </w:rPrChange>
        </w:rPr>
        <w:t>Contracting d</w:t>
      </w:r>
      <w:r w:rsidRPr="00586FC6">
        <w:rPr>
          <w:sz w:val="22"/>
          <w:szCs w:val="22"/>
          <w:rPrChange w:id="220" w:author="david johnson" w:date="2017-09-29T11:06:00Z">
            <w:rPr/>
          </w:rPrChange>
        </w:rPr>
        <w:t xml:space="preserve">iabetes more than tripled the risk </w:t>
      </w:r>
      <w:r w:rsidR="00640FA8" w:rsidRPr="00586FC6">
        <w:rPr>
          <w:sz w:val="22"/>
          <w:szCs w:val="22"/>
          <w:rPrChange w:id="221" w:author="david johnson" w:date="2017-09-29T11:06:00Z">
            <w:rPr/>
          </w:rPrChange>
        </w:rPr>
        <w:t xml:space="preserve">of nursing home admission </w:t>
      </w:r>
      <w:r w:rsidRPr="00586FC6">
        <w:rPr>
          <w:sz w:val="22"/>
          <w:szCs w:val="22"/>
          <w:rPrChange w:id="222" w:author="david johnson" w:date="2017-09-29T11:06:00Z">
            <w:rPr/>
          </w:rPrChange>
        </w:rPr>
        <w:t xml:space="preserve">while </w:t>
      </w:r>
      <w:r w:rsidR="00640FA8" w:rsidRPr="00586FC6">
        <w:rPr>
          <w:sz w:val="22"/>
          <w:szCs w:val="22"/>
          <w:rPrChange w:id="223" w:author="david johnson" w:date="2017-09-29T11:06:00Z">
            <w:rPr/>
          </w:rPrChange>
        </w:rPr>
        <w:t>diminishing life</w:t>
      </w:r>
      <w:r w:rsidRPr="00586FC6">
        <w:rPr>
          <w:sz w:val="22"/>
          <w:szCs w:val="22"/>
          <w:rPrChange w:id="224" w:author="david johnson" w:date="2017-09-29T11:06:00Z">
            <w:rPr/>
          </w:rPrChange>
        </w:rPr>
        <w:t xml:space="preserve"> quality and lifespan.</w:t>
      </w:r>
      <w:r w:rsidR="00825A56">
        <w:rPr>
          <w:rStyle w:val="FootnoteReference"/>
          <w:sz w:val="22"/>
          <w:szCs w:val="22"/>
        </w:rPr>
        <w:footnoteReference w:id="7"/>
      </w:r>
    </w:p>
    <w:p w14:paraId="70E712FE" w14:textId="77777777" w:rsidR="00BA6DC2" w:rsidRDefault="00BA6DC2">
      <w:pPr>
        <w:ind w:left="720"/>
        <w:rPr>
          <w:sz w:val="22"/>
          <w:szCs w:val="22"/>
        </w:rPr>
        <w:pPrChange w:id="233" w:author="david johnson" w:date="2017-09-29T11:07:00Z">
          <w:pPr/>
        </w:pPrChange>
      </w:pPr>
    </w:p>
    <w:p w14:paraId="55171879" w14:textId="481ED66A" w:rsidR="00D75382" w:rsidRPr="00586FC6" w:rsidRDefault="00D857C4">
      <w:pPr>
        <w:ind w:left="720"/>
        <w:rPr>
          <w:sz w:val="22"/>
          <w:szCs w:val="22"/>
          <w:rPrChange w:id="234" w:author="david johnson" w:date="2017-09-29T11:06:00Z">
            <w:rPr/>
          </w:rPrChange>
        </w:rPr>
        <w:pPrChange w:id="235" w:author="david johnson" w:date="2017-09-29T11:07:00Z">
          <w:pPr/>
        </w:pPrChange>
      </w:pPr>
      <w:r w:rsidRPr="00586FC6">
        <w:rPr>
          <w:sz w:val="22"/>
          <w:szCs w:val="22"/>
          <w:rPrChange w:id="236" w:author="david johnson" w:date="2017-09-29T11:06:00Z">
            <w:rPr/>
          </w:rPrChange>
        </w:rPr>
        <w:t xml:space="preserve">Exercise not only benefits physical health but </w:t>
      </w:r>
      <w:r w:rsidR="00E07812" w:rsidRPr="00586FC6">
        <w:rPr>
          <w:sz w:val="22"/>
          <w:szCs w:val="22"/>
          <w:rPrChange w:id="237" w:author="david johnson" w:date="2017-09-29T11:06:00Z">
            <w:rPr/>
          </w:rPrChange>
        </w:rPr>
        <w:t>invigorate</w:t>
      </w:r>
      <w:r w:rsidR="001D5CE1" w:rsidRPr="00586FC6">
        <w:rPr>
          <w:sz w:val="22"/>
          <w:szCs w:val="22"/>
          <w:rPrChange w:id="238" w:author="david johnson" w:date="2017-09-29T11:06:00Z">
            <w:rPr/>
          </w:rPrChange>
        </w:rPr>
        <w:t>s</w:t>
      </w:r>
      <w:r w:rsidRPr="00586FC6">
        <w:rPr>
          <w:sz w:val="22"/>
          <w:szCs w:val="22"/>
          <w:rPrChange w:id="239" w:author="david johnson" w:date="2017-09-29T11:06:00Z">
            <w:rPr/>
          </w:rPrChange>
        </w:rPr>
        <w:t xml:space="preserve"> mental vitality and cognitive </w:t>
      </w:r>
      <w:r w:rsidR="001D5CE1" w:rsidRPr="00586FC6">
        <w:rPr>
          <w:sz w:val="22"/>
          <w:szCs w:val="22"/>
          <w:rPrChange w:id="240" w:author="david johnson" w:date="2017-09-29T11:06:00Z">
            <w:rPr/>
          </w:rPrChange>
        </w:rPr>
        <w:t>capability.</w:t>
      </w:r>
      <w:r w:rsidRPr="00586FC6">
        <w:rPr>
          <w:sz w:val="22"/>
          <w:szCs w:val="22"/>
          <w:rPrChange w:id="241" w:author="david johnson" w:date="2017-09-29T11:06:00Z">
            <w:rPr/>
          </w:rPrChange>
        </w:rPr>
        <w:t xml:space="preserve"> According to</w:t>
      </w:r>
      <w:r w:rsidR="003600DE" w:rsidRPr="00586FC6">
        <w:rPr>
          <w:sz w:val="22"/>
          <w:szCs w:val="22"/>
          <w:rPrChange w:id="242" w:author="david johnson" w:date="2017-09-29T11:06:00Z">
            <w:rPr/>
          </w:rPrChange>
        </w:rPr>
        <w:t xml:space="preserve"> an</w:t>
      </w:r>
      <w:r w:rsidRPr="00586FC6">
        <w:rPr>
          <w:sz w:val="22"/>
          <w:szCs w:val="22"/>
          <w:rPrChange w:id="243" w:author="david johnson" w:date="2017-09-29T11:06:00Z">
            <w:rPr/>
          </w:rPrChange>
        </w:rPr>
        <w:t xml:space="preserve"> </w:t>
      </w:r>
      <w:r w:rsidR="00E07812" w:rsidRPr="00586FC6">
        <w:rPr>
          <w:sz w:val="22"/>
          <w:szCs w:val="22"/>
          <w:rPrChange w:id="244" w:author="david johnson" w:date="2017-09-29T11:06:00Z">
            <w:rPr/>
          </w:rPrChange>
        </w:rPr>
        <w:t>April 2017</w:t>
      </w:r>
      <w:r w:rsidR="003600DE" w:rsidRPr="00586FC6">
        <w:rPr>
          <w:sz w:val="22"/>
          <w:szCs w:val="22"/>
          <w:rPrChange w:id="245" w:author="david johnson" w:date="2017-09-29T11:06:00Z">
            <w:rPr/>
          </w:rPrChange>
        </w:rPr>
        <w:t xml:space="preserve"> </w:t>
      </w:r>
      <w:r w:rsidRPr="00586FC6">
        <w:rPr>
          <w:sz w:val="22"/>
          <w:szCs w:val="22"/>
          <w:rPrChange w:id="246" w:author="david johnson" w:date="2017-09-29T11:06:00Z">
            <w:rPr/>
          </w:rPrChange>
        </w:rPr>
        <w:t>BBC rep</w:t>
      </w:r>
      <w:r w:rsidR="00E07812" w:rsidRPr="00586FC6">
        <w:rPr>
          <w:sz w:val="22"/>
          <w:szCs w:val="22"/>
          <w:rPrChange w:id="247" w:author="david johnson" w:date="2017-09-29T11:06:00Z">
            <w:rPr/>
          </w:rPrChange>
        </w:rPr>
        <w:t>ort,</w:t>
      </w:r>
      <w:r w:rsidRPr="00586FC6">
        <w:rPr>
          <w:sz w:val="22"/>
          <w:szCs w:val="22"/>
          <w:rPrChange w:id="248" w:author="david johnson" w:date="2017-09-29T11:06:00Z">
            <w:rPr/>
          </w:rPrChange>
        </w:rPr>
        <w:t xml:space="preserve"> 39 medical studies across the UK and Australia determined that “thinking and memory skills” improved when people engaged in physical activity that increased heart rate and muscle strength.</w:t>
      </w:r>
      <w:r w:rsidR="008B69A6">
        <w:rPr>
          <w:rStyle w:val="FootnoteReference"/>
          <w:sz w:val="22"/>
          <w:szCs w:val="22"/>
        </w:rPr>
        <w:footnoteReference w:id="8"/>
      </w:r>
      <w:r w:rsidRPr="00586FC6">
        <w:rPr>
          <w:sz w:val="22"/>
          <w:szCs w:val="22"/>
          <w:rPrChange w:id="257" w:author="david johnson" w:date="2017-09-29T11:06:00Z">
            <w:rPr/>
          </w:rPrChange>
        </w:rPr>
        <w:t xml:space="preserve"> </w:t>
      </w:r>
    </w:p>
    <w:p w14:paraId="52C4C811" w14:textId="77777777" w:rsidR="00D75382" w:rsidRDefault="00D75382">
      <w:pPr>
        <w:ind w:left="720"/>
        <w:rPr>
          <w:sz w:val="22"/>
          <w:szCs w:val="22"/>
        </w:rPr>
        <w:pPrChange w:id="258" w:author="david johnson" w:date="2017-09-29T11:07:00Z">
          <w:pPr/>
        </w:pPrChange>
      </w:pPr>
    </w:p>
    <w:p w14:paraId="356B0D1F" w14:textId="270F4B4E" w:rsidR="00D857C4" w:rsidRPr="00586FC6" w:rsidRDefault="008B69A6">
      <w:pPr>
        <w:ind w:left="720"/>
        <w:rPr>
          <w:sz w:val="22"/>
          <w:szCs w:val="22"/>
          <w:rPrChange w:id="259" w:author="david johnson" w:date="2017-09-29T11:06:00Z">
            <w:rPr/>
          </w:rPrChange>
        </w:rPr>
        <w:pPrChange w:id="260" w:author="david johnson" w:date="2017-09-29T11:07:00Z">
          <w:pPr/>
        </w:pPrChange>
      </w:pPr>
      <w:r w:rsidRPr="00586FC6">
        <w:rPr>
          <w:sz w:val="22"/>
          <w:szCs w:val="22"/>
          <w:rPrChange w:id="261" w:author="david johnson" w:date="2017-09-29T11:06:00Z">
            <w:rPr/>
          </w:rPrChange>
        </w:rPr>
        <w:t xml:space="preserve">Daily </w:t>
      </w:r>
      <w:r w:rsidR="00D857C4" w:rsidRPr="00586FC6">
        <w:rPr>
          <w:sz w:val="22"/>
          <w:szCs w:val="22"/>
          <w:rPrChange w:id="262" w:author="david johnson" w:date="2017-09-29T11:06:00Z">
            <w:rPr/>
          </w:rPrChange>
        </w:rPr>
        <w:t>aerobic exercise improved cognitive abilities such as thinking, reading, and learning and reasoning</w:t>
      </w:r>
      <w:r w:rsidRPr="00586FC6">
        <w:rPr>
          <w:sz w:val="22"/>
          <w:szCs w:val="22"/>
          <w:rPrChange w:id="263" w:author="david johnson" w:date="2017-09-29T11:06:00Z">
            <w:rPr/>
          </w:rPrChange>
        </w:rPr>
        <w:t>. M</w:t>
      </w:r>
      <w:r w:rsidR="00D857C4" w:rsidRPr="00586FC6">
        <w:rPr>
          <w:sz w:val="22"/>
          <w:szCs w:val="22"/>
          <w:rPrChange w:id="264" w:author="david johnson" w:date="2017-09-29T11:06:00Z">
            <w:rPr/>
          </w:rPrChange>
        </w:rPr>
        <w:t xml:space="preserve">uscle training – using weights and resistance training 2 or more days a week – </w:t>
      </w:r>
      <w:r w:rsidR="00E07812" w:rsidRPr="00586FC6">
        <w:rPr>
          <w:sz w:val="22"/>
          <w:szCs w:val="22"/>
          <w:rPrChange w:id="265" w:author="david johnson" w:date="2017-09-29T11:06:00Z">
            <w:rPr/>
          </w:rPrChange>
        </w:rPr>
        <w:t>enhanced</w:t>
      </w:r>
      <w:r w:rsidR="00D857C4" w:rsidRPr="00586FC6">
        <w:rPr>
          <w:sz w:val="22"/>
          <w:szCs w:val="22"/>
          <w:rPrChange w:id="266" w:author="david johnson" w:date="2017-09-29T11:06:00Z">
            <w:rPr/>
          </w:rPrChange>
        </w:rPr>
        <w:t xml:space="preserve"> memory and the brain’s </w:t>
      </w:r>
      <w:r w:rsidR="00E07812" w:rsidRPr="00586FC6">
        <w:rPr>
          <w:sz w:val="22"/>
          <w:szCs w:val="22"/>
          <w:rPrChange w:id="267" w:author="david johnson" w:date="2017-09-29T11:06:00Z">
            <w:rPr/>
          </w:rPrChange>
        </w:rPr>
        <w:t>capacity</w:t>
      </w:r>
      <w:r w:rsidR="00D857C4" w:rsidRPr="00586FC6">
        <w:rPr>
          <w:sz w:val="22"/>
          <w:szCs w:val="22"/>
          <w:rPrChange w:id="268" w:author="david johnson" w:date="2017-09-29T11:06:00Z">
            <w:rPr/>
          </w:rPrChange>
        </w:rPr>
        <w:t xml:space="preserve"> to plan and organize</w:t>
      </w:r>
      <w:r w:rsidR="00B87E05" w:rsidRPr="00586FC6">
        <w:rPr>
          <w:sz w:val="22"/>
          <w:szCs w:val="22"/>
          <w:rPrChange w:id="269" w:author="david johnson" w:date="2017-09-29T11:06:00Z">
            <w:rPr/>
          </w:rPrChange>
        </w:rPr>
        <w:t xml:space="preserve"> through</w:t>
      </w:r>
      <w:r w:rsidR="00D857C4" w:rsidRPr="00586FC6">
        <w:rPr>
          <w:sz w:val="22"/>
          <w:szCs w:val="22"/>
          <w:rPrChange w:id="270" w:author="david johnson" w:date="2017-09-29T11:06:00Z">
            <w:rPr/>
          </w:rPrChange>
        </w:rPr>
        <w:t xml:space="preserve"> </w:t>
      </w:r>
      <w:r w:rsidR="00E07812" w:rsidRPr="00586FC6">
        <w:rPr>
          <w:sz w:val="22"/>
          <w:szCs w:val="22"/>
          <w:rPrChange w:id="271" w:author="david johnson" w:date="2017-09-29T11:06:00Z">
            <w:rPr/>
          </w:rPrChange>
        </w:rPr>
        <w:t>“</w:t>
      </w:r>
      <w:r w:rsidR="00D857C4" w:rsidRPr="00586FC6">
        <w:rPr>
          <w:sz w:val="22"/>
          <w:szCs w:val="22"/>
          <w:rPrChange w:id="272" w:author="david johnson" w:date="2017-09-29T11:06:00Z">
            <w:rPr/>
          </w:rPrChange>
        </w:rPr>
        <w:t>executive functions.</w:t>
      </w:r>
      <w:r w:rsidR="00E07812" w:rsidRPr="00586FC6">
        <w:rPr>
          <w:sz w:val="22"/>
          <w:szCs w:val="22"/>
          <w:rPrChange w:id="273" w:author="david johnson" w:date="2017-09-29T11:06:00Z">
            <w:rPr/>
          </w:rPrChange>
        </w:rPr>
        <w:t>”</w:t>
      </w:r>
      <w:r w:rsidR="00D857C4" w:rsidRPr="00586FC6">
        <w:rPr>
          <w:sz w:val="22"/>
          <w:szCs w:val="22"/>
          <w:rPrChange w:id="274" w:author="david johnson" w:date="2017-09-29T11:06:00Z">
            <w:rPr/>
          </w:rPrChange>
        </w:rPr>
        <w:t xml:space="preserve"> </w:t>
      </w:r>
    </w:p>
    <w:p w14:paraId="7D8CDFFE" w14:textId="77777777" w:rsidR="009E2AFE" w:rsidRDefault="009E2AFE">
      <w:pPr>
        <w:ind w:left="720"/>
        <w:rPr>
          <w:sz w:val="22"/>
          <w:szCs w:val="22"/>
        </w:rPr>
        <w:pPrChange w:id="275" w:author="david johnson" w:date="2017-09-29T11:07:00Z">
          <w:pPr/>
        </w:pPrChange>
      </w:pPr>
    </w:p>
    <w:p w14:paraId="207A0B50" w14:textId="489467C8" w:rsidR="009E2AFE" w:rsidRPr="00586FC6" w:rsidRDefault="00C40F0D">
      <w:pPr>
        <w:ind w:left="720"/>
        <w:rPr>
          <w:sz w:val="22"/>
          <w:szCs w:val="22"/>
          <w:rPrChange w:id="276" w:author="david johnson" w:date="2017-09-29T11:06:00Z">
            <w:rPr/>
          </w:rPrChange>
        </w:rPr>
        <w:pPrChange w:id="277" w:author="david johnson" w:date="2017-09-29T11:07:00Z">
          <w:pPr/>
        </w:pPrChange>
      </w:pPr>
      <w:r w:rsidRPr="00586FC6">
        <w:rPr>
          <w:sz w:val="22"/>
          <w:szCs w:val="22"/>
          <w:rPrChange w:id="278" w:author="david johnson" w:date="2017-09-29T11:06:00Z">
            <w:rPr/>
          </w:rPrChange>
        </w:rPr>
        <w:t>A recent</w:t>
      </w:r>
      <w:r w:rsidR="009E2AFE" w:rsidRPr="00586FC6">
        <w:rPr>
          <w:sz w:val="22"/>
          <w:szCs w:val="22"/>
          <w:rPrChange w:id="279" w:author="david johnson" w:date="2017-09-29T11:06:00Z">
            <w:rPr/>
          </w:rPrChange>
        </w:rPr>
        <w:t xml:space="preserve"> Lancet Commission on Dementia Prevention and Care </w:t>
      </w:r>
      <w:r w:rsidR="008E1B53" w:rsidRPr="00586FC6">
        <w:rPr>
          <w:sz w:val="22"/>
          <w:szCs w:val="22"/>
          <w:rPrChange w:id="280" w:author="david johnson" w:date="2017-09-29T11:06:00Z">
            <w:rPr/>
          </w:rPrChange>
        </w:rPr>
        <w:t>concluded</w:t>
      </w:r>
      <w:r w:rsidR="009E2AFE" w:rsidRPr="00586FC6">
        <w:rPr>
          <w:sz w:val="22"/>
          <w:szCs w:val="22"/>
          <w:rPrChange w:id="281" w:author="david johnson" w:date="2017-09-29T11:06:00Z">
            <w:rPr/>
          </w:rPrChange>
        </w:rPr>
        <w:t xml:space="preserve"> that global dementia </w:t>
      </w:r>
      <w:r w:rsidRPr="00586FC6">
        <w:rPr>
          <w:sz w:val="22"/>
          <w:szCs w:val="22"/>
          <w:rPrChange w:id="282" w:author="david johnson" w:date="2017-09-29T11:06:00Z">
            <w:rPr/>
          </w:rPrChange>
        </w:rPr>
        <w:t>w</w:t>
      </w:r>
      <w:r w:rsidR="009E2AFE" w:rsidRPr="00586FC6">
        <w:rPr>
          <w:sz w:val="22"/>
          <w:szCs w:val="22"/>
          <w:rPrChange w:id="283" w:author="david johnson" w:date="2017-09-29T11:06:00Z">
            <w:rPr/>
          </w:rPrChange>
        </w:rPr>
        <w:t xml:space="preserve">ould </w:t>
      </w:r>
      <w:r w:rsidRPr="00586FC6">
        <w:rPr>
          <w:sz w:val="22"/>
          <w:szCs w:val="22"/>
          <w:rPrChange w:id="284" w:author="david johnson" w:date="2017-09-29T11:06:00Z">
            <w:rPr/>
          </w:rPrChange>
        </w:rPr>
        <w:t>diminish</w:t>
      </w:r>
      <w:r w:rsidR="009E2AFE" w:rsidRPr="00586FC6">
        <w:rPr>
          <w:sz w:val="22"/>
          <w:szCs w:val="22"/>
          <w:rPrChange w:id="285" w:author="david johnson" w:date="2017-09-29T11:06:00Z">
            <w:rPr/>
          </w:rPrChange>
        </w:rPr>
        <w:t xml:space="preserve"> by </w:t>
      </w:r>
      <w:r w:rsidRPr="00586FC6">
        <w:rPr>
          <w:sz w:val="22"/>
          <w:szCs w:val="22"/>
          <w:rPrChange w:id="286" w:author="david johnson" w:date="2017-09-29T11:06:00Z">
            <w:rPr/>
          </w:rPrChange>
        </w:rPr>
        <w:t>a</w:t>
      </w:r>
      <w:r w:rsidR="009E2AFE" w:rsidRPr="00586FC6">
        <w:rPr>
          <w:sz w:val="22"/>
          <w:szCs w:val="22"/>
          <w:rPrChange w:id="287" w:author="david johnson" w:date="2017-09-29T11:06:00Z">
            <w:rPr/>
          </w:rPrChange>
        </w:rPr>
        <w:t xml:space="preserve"> third with </w:t>
      </w:r>
      <w:r w:rsidR="008E1B53" w:rsidRPr="00586FC6">
        <w:rPr>
          <w:sz w:val="22"/>
          <w:szCs w:val="22"/>
          <w:rPrChange w:id="288" w:author="david johnson" w:date="2017-09-29T11:06:00Z">
            <w:rPr/>
          </w:rPrChange>
        </w:rPr>
        <w:t>improvement in</w:t>
      </w:r>
      <w:r w:rsidR="009E2AFE" w:rsidRPr="00586FC6">
        <w:rPr>
          <w:sz w:val="22"/>
          <w:szCs w:val="22"/>
          <w:rPrChange w:id="289" w:author="david johnson" w:date="2017-09-29T11:06:00Z">
            <w:rPr/>
          </w:rPrChange>
        </w:rPr>
        <w:t xml:space="preserve"> controllable lifestyle factors. </w:t>
      </w:r>
      <w:r w:rsidR="00F14BFF" w:rsidRPr="00586FC6">
        <w:rPr>
          <w:sz w:val="22"/>
          <w:szCs w:val="22"/>
          <w:rPrChange w:id="290" w:author="david johnson" w:date="2017-09-29T11:06:00Z">
            <w:rPr/>
          </w:rPrChange>
        </w:rPr>
        <w:t xml:space="preserve">Exercise, nutrition and social and cognitive stimulation dramatically </w:t>
      </w:r>
      <w:r w:rsidR="008E1B53" w:rsidRPr="00586FC6">
        <w:rPr>
          <w:sz w:val="22"/>
          <w:szCs w:val="22"/>
          <w:rPrChange w:id="291" w:author="david johnson" w:date="2017-09-29T11:06:00Z">
            <w:rPr/>
          </w:rPrChange>
        </w:rPr>
        <w:t>reduce</w:t>
      </w:r>
      <w:r w:rsidR="00F14BFF" w:rsidRPr="00586FC6">
        <w:rPr>
          <w:sz w:val="22"/>
          <w:szCs w:val="22"/>
          <w:rPrChange w:id="292" w:author="david johnson" w:date="2017-09-29T11:06:00Z">
            <w:rPr/>
          </w:rPrChange>
        </w:rPr>
        <w:t xml:space="preserve"> the likelihood or onset of dementia.</w:t>
      </w:r>
      <w:r w:rsidR="00F14BFF">
        <w:rPr>
          <w:rStyle w:val="FootnoteReference"/>
          <w:sz w:val="22"/>
          <w:szCs w:val="22"/>
        </w:rPr>
        <w:footnoteReference w:id="9"/>
      </w:r>
    </w:p>
    <w:p w14:paraId="6E1AF83B" w14:textId="77777777" w:rsidR="008B69A6" w:rsidRDefault="008B69A6">
      <w:pPr>
        <w:ind w:left="720"/>
        <w:rPr>
          <w:sz w:val="22"/>
          <w:szCs w:val="22"/>
        </w:rPr>
        <w:pPrChange w:id="301" w:author="david johnson" w:date="2017-09-29T11:07:00Z">
          <w:pPr/>
        </w:pPrChange>
      </w:pPr>
    </w:p>
    <w:p w14:paraId="1BB1D497" w14:textId="104129BC" w:rsidR="008B69A6" w:rsidRPr="00586FC6" w:rsidRDefault="00D75382">
      <w:pPr>
        <w:ind w:left="720"/>
        <w:rPr>
          <w:sz w:val="22"/>
          <w:szCs w:val="22"/>
          <w:rPrChange w:id="302" w:author="david johnson" w:date="2017-09-29T11:06:00Z">
            <w:rPr/>
          </w:rPrChange>
        </w:rPr>
        <w:pPrChange w:id="303" w:author="david johnson" w:date="2017-09-29T11:07:00Z">
          <w:pPr/>
        </w:pPrChange>
      </w:pPr>
      <w:r w:rsidRPr="00586FC6">
        <w:rPr>
          <w:sz w:val="22"/>
          <w:szCs w:val="22"/>
          <w:rPrChange w:id="304" w:author="david johnson" w:date="2017-09-29T11:06:00Z">
            <w:rPr/>
          </w:rPrChange>
        </w:rPr>
        <w:t>Social life is</w:t>
      </w:r>
      <w:r w:rsidR="00C90038" w:rsidRPr="00586FC6">
        <w:rPr>
          <w:sz w:val="22"/>
          <w:szCs w:val="22"/>
          <w:rPrChange w:id="305" w:author="david johnson" w:date="2017-09-29T11:06:00Z">
            <w:rPr/>
          </w:rPrChange>
        </w:rPr>
        <w:t xml:space="preserve"> also</w:t>
      </w:r>
      <w:r w:rsidRPr="00586FC6">
        <w:rPr>
          <w:sz w:val="22"/>
          <w:szCs w:val="22"/>
          <w:rPrChange w:id="306" w:author="david johnson" w:date="2017-09-29T11:06:00Z">
            <w:rPr/>
          </w:rPrChange>
        </w:rPr>
        <w:t xml:space="preserve"> </w:t>
      </w:r>
      <w:r w:rsidR="00F14BFF" w:rsidRPr="00586FC6">
        <w:rPr>
          <w:sz w:val="22"/>
          <w:szCs w:val="22"/>
          <w:rPrChange w:id="307" w:author="david johnson" w:date="2017-09-29T11:06:00Z">
            <w:rPr/>
          </w:rPrChange>
        </w:rPr>
        <w:t>critical</w:t>
      </w:r>
      <w:r w:rsidRPr="00586FC6">
        <w:rPr>
          <w:sz w:val="22"/>
          <w:szCs w:val="22"/>
          <w:rPrChange w:id="308" w:author="david johnson" w:date="2017-09-29T11:06:00Z">
            <w:rPr/>
          </w:rPrChange>
        </w:rPr>
        <w:t xml:space="preserve">. </w:t>
      </w:r>
      <w:r w:rsidR="004E68DF" w:rsidRPr="00586FC6">
        <w:rPr>
          <w:sz w:val="22"/>
          <w:szCs w:val="22"/>
          <w:rPrChange w:id="309" w:author="david johnson" w:date="2017-09-29T11:06:00Z">
            <w:rPr/>
          </w:rPrChange>
        </w:rPr>
        <w:t>“Perceived Social Isolation” (PSI)</w:t>
      </w:r>
      <w:r w:rsidR="008E1B53" w:rsidRPr="00586FC6">
        <w:rPr>
          <w:sz w:val="22"/>
          <w:szCs w:val="22"/>
          <w:rPrChange w:id="310" w:author="david johnson" w:date="2017-09-29T11:06:00Z">
            <w:rPr/>
          </w:rPrChange>
        </w:rPr>
        <w:t>, i.e.</w:t>
      </w:r>
      <w:r w:rsidR="004E68DF" w:rsidRPr="00586FC6">
        <w:rPr>
          <w:sz w:val="22"/>
          <w:szCs w:val="22"/>
          <w:rPrChange w:id="311" w:author="david johnson" w:date="2017-09-29T11:06:00Z">
            <w:rPr/>
          </w:rPrChange>
        </w:rPr>
        <w:t xml:space="preserve"> loneliness, </w:t>
      </w:r>
      <w:r w:rsidR="008E1B53" w:rsidRPr="00586FC6">
        <w:rPr>
          <w:sz w:val="22"/>
          <w:szCs w:val="22"/>
          <w:rPrChange w:id="312" w:author="david johnson" w:date="2017-09-29T11:06:00Z">
            <w:rPr/>
          </w:rPrChange>
        </w:rPr>
        <w:t>increases the</w:t>
      </w:r>
      <w:r w:rsidR="0008141A" w:rsidRPr="00586FC6">
        <w:rPr>
          <w:sz w:val="22"/>
          <w:szCs w:val="22"/>
          <w:rPrChange w:id="313" w:author="david johnson" w:date="2017-09-29T11:06:00Z">
            <w:rPr/>
          </w:rPrChange>
        </w:rPr>
        <w:t xml:space="preserve"> risk </w:t>
      </w:r>
      <w:r w:rsidR="008E1B53" w:rsidRPr="00586FC6">
        <w:rPr>
          <w:sz w:val="22"/>
          <w:szCs w:val="22"/>
          <w:rPrChange w:id="314" w:author="david johnson" w:date="2017-09-29T11:06:00Z">
            <w:rPr/>
          </w:rPrChange>
        </w:rPr>
        <w:t>of developing</w:t>
      </w:r>
      <w:r w:rsidR="0008141A" w:rsidRPr="00586FC6">
        <w:rPr>
          <w:sz w:val="22"/>
          <w:szCs w:val="22"/>
          <w:rPrChange w:id="315" w:author="david johnson" w:date="2017-09-29T11:06:00Z">
            <w:rPr/>
          </w:rPrChange>
        </w:rPr>
        <w:t xml:space="preserve"> chronic illness, particularly in the elderly.</w:t>
      </w:r>
      <w:r w:rsidR="0008141A">
        <w:rPr>
          <w:rStyle w:val="FootnoteReference"/>
          <w:sz w:val="22"/>
          <w:szCs w:val="22"/>
        </w:rPr>
        <w:footnoteReference w:id="10"/>
      </w:r>
      <w:r w:rsidR="0008141A" w:rsidRPr="00586FC6">
        <w:rPr>
          <w:sz w:val="22"/>
          <w:szCs w:val="22"/>
          <w:rPrChange w:id="324" w:author="david johnson" w:date="2017-09-29T11:06:00Z">
            <w:rPr/>
          </w:rPrChange>
        </w:rPr>
        <w:t xml:space="preserve"> </w:t>
      </w:r>
      <w:r w:rsidR="00C229C5" w:rsidRPr="00586FC6">
        <w:rPr>
          <w:sz w:val="22"/>
          <w:szCs w:val="22"/>
          <w:rPrChange w:id="325" w:author="david johnson" w:date="2017-09-29T11:06:00Z">
            <w:rPr/>
          </w:rPrChange>
        </w:rPr>
        <w:t>Loneliness causes</w:t>
      </w:r>
      <w:r w:rsidR="00F96ABD" w:rsidRPr="00586FC6">
        <w:rPr>
          <w:sz w:val="22"/>
          <w:szCs w:val="22"/>
          <w:rPrChange w:id="326" w:author="david johnson" w:date="2017-09-29T11:06:00Z">
            <w:rPr/>
          </w:rPrChange>
        </w:rPr>
        <w:t xml:space="preserve"> higher </w:t>
      </w:r>
      <w:r w:rsidR="00C229C5" w:rsidRPr="00586FC6">
        <w:rPr>
          <w:sz w:val="22"/>
          <w:szCs w:val="22"/>
          <w:rPrChange w:id="327" w:author="david johnson" w:date="2017-09-29T11:06:00Z">
            <w:rPr/>
          </w:rPrChange>
        </w:rPr>
        <w:t xml:space="preserve">inflammation levels and weakens the </w:t>
      </w:r>
      <w:r w:rsidR="0008141A" w:rsidRPr="00586FC6">
        <w:rPr>
          <w:sz w:val="22"/>
          <w:szCs w:val="22"/>
          <w:rPrChange w:id="328" w:author="david johnson" w:date="2017-09-29T11:06:00Z">
            <w:rPr/>
          </w:rPrChange>
        </w:rPr>
        <w:t xml:space="preserve"> immune system’s ability to </w:t>
      </w:r>
      <w:r w:rsidR="00C229C5" w:rsidRPr="00586FC6">
        <w:rPr>
          <w:sz w:val="22"/>
          <w:szCs w:val="22"/>
          <w:rPrChange w:id="329" w:author="david johnson" w:date="2017-09-29T11:06:00Z">
            <w:rPr/>
          </w:rPrChange>
        </w:rPr>
        <w:t>combat</w:t>
      </w:r>
      <w:r w:rsidR="0008141A" w:rsidRPr="00586FC6">
        <w:rPr>
          <w:sz w:val="22"/>
          <w:szCs w:val="22"/>
          <w:rPrChange w:id="330" w:author="david johnson" w:date="2017-09-29T11:06:00Z">
            <w:rPr/>
          </w:rPrChange>
        </w:rPr>
        <w:t xml:space="preserve"> viral infections and dementia.</w:t>
      </w:r>
      <w:r w:rsidR="0008141A">
        <w:rPr>
          <w:rStyle w:val="FootnoteReference"/>
          <w:sz w:val="22"/>
          <w:szCs w:val="22"/>
        </w:rPr>
        <w:footnoteReference w:id="11"/>
      </w:r>
      <w:r w:rsidR="00781D57" w:rsidRPr="00586FC6">
        <w:rPr>
          <w:sz w:val="22"/>
          <w:szCs w:val="22"/>
          <w:rPrChange w:id="339" w:author="david johnson" w:date="2017-09-29T11:06:00Z">
            <w:rPr/>
          </w:rPrChange>
        </w:rPr>
        <w:t xml:space="preserve"> </w:t>
      </w:r>
      <w:r w:rsidR="00A855C3" w:rsidRPr="00586FC6">
        <w:rPr>
          <w:sz w:val="22"/>
          <w:szCs w:val="22"/>
          <w:rPrChange w:id="340" w:author="david johnson" w:date="2017-09-29T11:06:00Z">
            <w:rPr/>
          </w:rPrChange>
        </w:rPr>
        <w:t>A Brigham Young study</w:t>
      </w:r>
      <w:r w:rsidR="00781D57" w:rsidRPr="00586FC6">
        <w:rPr>
          <w:sz w:val="22"/>
          <w:szCs w:val="22"/>
          <w:rPrChange w:id="341" w:author="david johnson" w:date="2017-09-29T11:06:00Z">
            <w:rPr/>
          </w:rPrChange>
        </w:rPr>
        <w:t xml:space="preserve"> </w:t>
      </w:r>
      <w:r w:rsidR="006461BC" w:rsidRPr="00586FC6">
        <w:rPr>
          <w:sz w:val="22"/>
          <w:szCs w:val="22"/>
          <w:rPrChange w:id="342" w:author="david johnson" w:date="2017-09-29T11:06:00Z">
            <w:rPr/>
          </w:rPrChange>
        </w:rPr>
        <w:t>determined that</w:t>
      </w:r>
      <w:r w:rsidR="00781D57" w:rsidRPr="00586FC6">
        <w:rPr>
          <w:sz w:val="22"/>
          <w:szCs w:val="22"/>
          <w:rPrChange w:id="343" w:author="david johnson" w:date="2017-09-29T11:06:00Z">
            <w:rPr/>
          </w:rPrChange>
        </w:rPr>
        <w:t xml:space="preserve"> loneliness increases </w:t>
      </w:r>
      <w:r w:rsidR="00120287" w:rsidRPr="00586FC6">
        <w:rPr>
          <w:sz w:val="22"/>
          <w:szCs w:val="22"/>
          <w:rPrChange w:id="344" w:author="david johnson" w:date="2017-09-29T11:06:00Z">
            <w:rPr/>
          </w:rPrChange>
        </w:rPr>
        <w:t xml:space="preserve">mortality </w:t>
      </w:r>
      <w:r w:rsidR="00781D57" w:rsidRPr="00586FC6">
        <w:rPr>
          <w:sz w:val="22"/>
          <w:szCs w:val="22"/>
          <w:rPrChange w:id="345" w:author="david johnson" w:date="2017-09-29T11:06:00Z">
            <w:rPr/>
          </w:rPrChange>
        </w:rPr>
        <w:t>risk by at least 30%</w:t>
      </w:r>
      <w:r w:rsidR="00120287" w:rsidRPr="00586FC6">
        <w:rPr>
          <w:sz w:val="22"/>
          <w:szCs w:val="22"/>
          <w:rPrChange w:id="346" w:author="david johnson" w:date="2017-09-29T11:06:00Z">
            <w:rPr/>
          </w:rPrChange>
        </w:rPr>
        <w:t>,</w:t>
      </w:r>
      <w:r w:rsidR="00781D57">
        <w:rPr>
          <w:rStyle w:val="FootnoteReference"/>
          <w:sz w:val="22"/>
          <w:szCs w:val="22"/>
        </w:rPr>
        <w:footnoteReference w:id="12"/>
      </w:r>
      <w:r w:rsidR="00A855C3" w:rsidRPr="00586FC6">
        <w:rPr>
          <w:sz w:val="22"/>
          <w:szCs w:val="22"/>
          <w:rPrChange w:id="355" w:author="david johnson" w:date="2017-09-29T11:06:00Z">
            <w:rPr/>
          </w:rPrChange>
        </w:rPr>
        <w:t xml:space="preserve"> </w:t>
      </w:r>
      <w:r w:rsidR="00120287" w:rsidRPr="00586FC6">
        <w:rPr>
          <w:sz w:val="22"/>
          <w:szCs w:val="22"/>
          <w:rPrChange w:id="356" w:author="david johnson" w:date="2017-09-29T11:06:00Z">
            <w:rPr/>
          </w:rPrChange>
        </w:rPr>
        <w:t xml:space="preserve">the </w:t>
      </w:r>
      <w:r w:rsidR="00725668" w:rsidRPr="00586FC6">
        <w:rPr>
          <w:sz w:val="22"/>
          <w:szCs w:val="22"/>
          <w:rPrChange w:id="357" w:author="david johnson" w:date="2017-09-29T11:06:00Z">
            <w:rPr/>
          </w:rPrChange>
        </w:rPr>
        <w:t xml:space="preserve">same mortality impact </w:t>
      </w:r>
      <w:r w:rsidR="00EB2EF2" w:rsidRPr="00586FC6">
        <w:rPr>
          <w:sz w:val="22"/>
          <w:szCs w:val="22"/>
          <w:rPrChange w:id="358" w:author="david johnson" w:date="2017-09-29T11:06:00Z">
            <w:rPr/>
          </w:rPrChange>
        </w:rPr>
        <w:t xml:space="preserve">as smoking 15 cigarettes </w:t>
      </w:r>
      <w:r w:rsidR="00725668" w:rsidRPr="00586FC6">
        <w:rPr>
          <w:sz w:val="22"/>
          <w:szCs w:val="22"/>
          <w:rPrChange w:id="359" w:author="david johnson" w:date="2017-09-29T11:06:00Z">
            <w:rPr/>
          </w:rPrChange>
        </w:rPr>
        <w:t>a day</w:t>
      </w:r>
      <w:r w:rsidR="00EB2EF2" w:rsidRPr="00586FC6">
        <w:rPr>
          <w:sz w:val="22"/>
          <w:szCs w:val="22"/>
          <w:rPrChange w:id="360" w:author="david johnson" w:date="2017-09-29T11:06:00Z">
            <w:rPr/>
          </w:rPrChange>
        </w:rPr>
        <w:t>.</w:t>
      </w:r>
      <w:r w:rsidR="00EB2EF2">
        <w:rPr>
          <w:rStyle w:val="FootnoteReference"/>
          <w:sz w:val="22"/>
          <w:szCs w:val="22"/>
        </w:rPr>
        <w:footnoteReference w:id="13"/>
      </w:r>
      <w:r w:rsidR="00EB2EF2" w:rsidRPr="00586FC6">
        <w:rPr>
          <w:sz w:val="22"/>
          <w:szCs w:val="22"/>
          <w:rPrChange w:id="369" w:author="david johnson" w:date="2017-09-29T11:06:00Z">
            <w:rPr/>
          </w:rPrChange>
        </w:rPr>
        <w:t xml:space="preserve"> </w:t>
      </w:r>
    </w:p>
    <w:p w14:paraId="109D1967" w14:textId="77777777" w:rsidR="00781D57" w:rsidRDefault="00781D57" w:rsidP="008B69A6">
      <w:pPr>
        <w:rPr>
          <w:sz w:val="22"/>
          <w:szCs w:val="22"/>
        </w:rPr>
      </w:pPr>
    </w:p>
    <w:p w14:paraId="59046B58" w14:textId="1A469432" w:rsidR="00D857C4" w:rsidRDefault="006461BC" w:rsidP="00BA6DC2">
      <w:pPr>
        <w:rPr>
          <w:sz w:val="22"/>
          <w:szCs w:val="22"/>
        </w:rPr>
      </w:pPr>
      <w:r>
        <w:rPr>
          <w:sz w:val="22"/>
          <w:szCs w:val="22"/>
        </w:rPr>
        <w:t>In other words, while genetics and luck play a role in liv</w:t>
      </w:r>
      <w:r w:rsidR="003A452B">
        <w:rPr>
          <w:sz w:val="22"/>
          <w:szCs w:val="22"/>
        </w:rPr>
        <w:t>ing</w:t>
      </w:r>
      <w:r>
        <w:rPr>
          <w:sz w:val="22"/>
          <w:szCs w:val="22"/>
        </w:rPr>
        <w:t xml:space="preserve"> a long and healthy life, </w:t>
      </w:r>
      <w:r w:rsidR="00262280">
        <w:rPr>
          <w:sz w:val="22"/>
          <w:szCs w:val="22"/>
        </w:rPr>
        <w:t>controllable lifestyle choices can extend or diminish lifespan</w:t>
      </w:r>
      <w:r>
        <w:rPr>
          <w:sz w:val="22"/>
          <w:szCs w:val="22"/>
        </w:rPr>
        <w:t xml:space="preserve">. </w:t>
      </w:r>
    </w:p>
    <w:p w14:paraId="5ECB5049" w14:textId="77777777" w:rsidR="006461BC" w:rsidRDefault="006461BC" w:rsidP="00BA6DC2">
      <w:pPr>
        <w:rPr>
          <w:sz w:val="22"/>
          <w:szCs w:val="22"/>
        </w:rPr>
      </w:pPr>
    </w:p>
    <w:p w14:paraId="66588E3B" w14:textId="77777777" w:rsidR="006461BC" w:rsidRDefault="006461BC" w:rsidP="006461BC">
      <w:pPr>
        <w:rPr>
          <w:sz w:val="22"/>
          <w:szCs w:val="22"/>
        </w:rPr>
      </w:pPr>
      <w:r>
        <w:rPr>
          <w:sz w:val="22"/>
          <w:szCs w:val="22"/>
        </w:rPr>
        <w:t xml:space="preserve">Dan Buettner agrees: </w:t>
      </w:r>
    </w:p>
    <w:p w14:paraId="5A6245AB" w14:textId="77777777" w:rsidR="006461BC" w:rsidRDefault="006461BC" w:rsidP="006461BC">
      <w:pPr>
        <w:rPr>
          <w:sz w:val="22"/>
          <w:szCs w:val="22"/>
        </w:rPr>
      </w:pPr>
    </w:p>
    <w:p w14:paraId="7197C00F" w14:textId="64AD3186" w:rsidR="006461BC" w:rsidRDefault="006461BC" w:rsidP="006461BC">
      <w:pPr>
        <w:ind w:left="720" w:right="1440"/>
        <w:rPr>
          <w:sz w:val="22"/>
          <w:szCs w:val="22"/>
        </w:rPr>
      </w:pPr>
      <w:r>
        <w:rPr>
          <w:sz w:val="22"/>
          <w:szCs w:val="22"/>
        </w:rPr>
        <w:t>“The calculus of aging offers us two options: We can live a shorter life with more years of disability, or we can live the longest possible life with the fewest bad years. As my centenarian friends show me, the choice is largely up to us.”</w:t>
      </w:r>
      <w:r w:rsidR="00FE495A">
        <w:rPr>
          <w:rStyle w:val="FootnoteReference"/>
          <w:sz w:val="22"/>
          <w:szCs w:val="22"/>
        </w:rPr>
        <w:footnoteReference w:id="14"/>
      </w:r>
      <w:r>
        <w:rPr>
          <w:sz w:val="22"/>
          <w:szCs w:val="22"/>
        </w:rPr>
        <w:t xml:space="preserve">  </w:t>
      </w:r>
    </w:p>
    <w:p w14:paraId="4640B200" w14:textId="77777777" w:rsidR="00316178" w:rsidRDefault="00316178" w:rsidP="00B721F5">
      <w:pPr>
        <w:rPr>
          <w:b/>
          <w:sz w:val="22"/>
          <w:szCs w:val="22"/>
        </w:rPr>
      </w:pPr>
    </w:p>
    <w:p w14:paraId="072BB73A" w14:textId="75704A8A" w:rsidR="002B0F06" w:rsidRPr="002B0F06" w:rsidRDefault="002B0F06" w:rsidP="00B721F5">
      <w:pPr>
        <w:rPr>
          <w:b/>
          <w:sz w:val="22"/>
          <w:szCs w:val="22"/>
        </w:rPr>
      </w:pPr>
      <w:r>
        <w:rPr>
          <w:b/>
          <w:sz w:val="22"/>
          <w:szCs w:val="22"/>
        </w:rPr>
        <w:t>Should I Stay or Should I Go?</w:t>
      </w:r>
    </w:p>
    <w:p w14:paraId="3A9A83F6" w14:textId="77777777" w:rsidR="002B0F06" w:rsidRDefault="002B0F06" w:rsidP="00B721F5">
      <w:pPr>
        <w:rPr>
          <w:sz w:val="22"/>
          <w:szCs w:val="22"/>
        </w:rPr>
      </w:pPr>
    </w:p>
    <w:p w14:paraId="504283DC" w14:textId="35F9F0A3" w:rsidR="00322DF9" w:rsidRDefault="00322DF9" w:rsidP="00B721F5">
      <w:pPr>
        <w:rPr>
          <w:sz w:val="22"/>
          <w:szCs w:val="22"/>
        </w:rPr>
      </w:pPr>
      <w:r>
        <w:rPr>
          <w:sz w:val="22"/>
          <w:szCs w:val="22"/>
        </w:rPr>
        <w:t xml:space="preserve">Nobody </w:t>
      </w:r>
      <w:ins w:id="377" w:author="david johnson" w:date="2017-09-29T11:07:00Z">
        <w:r w:rsidR="00586FC6">
          <w:rPr>
            <w:sz w:val="22"/>
            <w:szCs w:val="22"/>
          </w:rPr>
          <w:t>wants</w:t>
        </w:r>
      </w:ins>
      <w:del w:id="378" w:author="david johnson" w:date="2017-09-29T11:07:00Z">
        <w:r w:rsidR="00DE0757" w:rsidDel="00586FC6">
          <w:rPr>
            <w:sz w:val="22"/>
            <w:szCs w:val="22"/>
          </w:rPr>
          <w:delText>wishes</w:delText>
        </w:r>
      </w:del>
      <w:del w:id="379" w:author="david johnson" w:date="2017-09-29T11:08:00Z">
        <w:r w:rsidDel="00586FC6">
          <w:rPr>
            <w:sz w:val="22"/>
            <w:szCs w:val="22"/>
          </w:rPr>
          <w:delText xml:space="preserve"> to live</w:delText>
        </w:r>
      </w:del>
      <w:r>
        <w:rPr>
          <w:sz w:val="22"/>
          <w:szCs w:val="22"/>
        </w:rPr>
        <w:t xml:space="preserve"> a long life </w:t>
      </w:r>
      <w:r w:rsidR="00174FFB">
        <w:rPr>
          <w:sz w:val="22"/>
          <w:szCs w:val="22"/>
        </w:rPr>
        <w:t>compromised</w:t>
      </w:r>
      <w:r>
        <w:rPr>
          <w:sz w:val="22"/>
          <w:szCs w:val="22"/>
        </w:rPr>
        <w:t xml:space="preserve"> by </w:t>
      </w:r>
      <w:r w:rsidR="00174FFB">
        <w:rPr>
          <w:sz w:val="22"/>
          <w:szCs w:val="22"/>
        </w:rPr>
        <w:t xml:space="preserve">extensive </w:t>
      </w:r>
      <w:r>
        <w:rPr>
          <w:sz w:val="22"/>
          <w:szCs w:val="22"/>
        </w:rPr>
        <w:t xml:space="preserve">ill health or dementia. Quantity of life is </w:t>
      </w:r>
      <w:r w:rsidR="00DE0757">
        <w:rPr>
          <w:sz w:val="22"/>
          <w:szCs w:val="22"/>
        </w:rPr>
        <w:t>mo</w:t>
      </w:r>
      <w:ins w:id="380" w:author="david johnson" w:date="2017-09-29T11:08:00Z">
        <w:r w:rsidR="00586FC6">
          <w:rPr>
            <w:sz w:val="22"/>
            <w:szCs w:val="22"/>
          </w:rPr>
          <w:t>st</w:t>
        </w:r>
      </w:ins>
      <w:del w:id="381" w:author="david johnson" w:date="2017-09-29T11:08:00Z">
        <w:r w:rsidR="00DE0757" w:rsidDel="00586FC6">
          <w:rPr>
            <w:sz w:val="22"/>
            <w:szCs w:val="22"/>
          </w:rPr>
          <w:delText>re</w:delText>
        </w:r>
      </w:del>
      <w:r w:rsidR="00DE0757">
        <w:rPr>
          <w:sz w:val="22"/>
          <w:szCs w:val="22"/>
        </w:rPr>
        <w:t xml:space="preserve"> desirable</w:t>
      </w:r>
      <w:r w:rsidR="00422F16">
        <w:rPr>
          <w:sz w:val="22"/>
          <w:szCs w:val="22"/>
        </w:rPr>
        <w:t xml:space="preserve"> </w:t>
      </w:r>
      <w:ins w:id="382" w:author="david johnson" w:date="2017-09-29T11:08:00Z">
        <w:r w:rsidR="00586FC6">
          <w:rPr>
            <w:sz w:val="22"/>
            <w:szCs w:val="22"/>
          </w:rPr>
          <w:t>when</w:t>
        </w:r>
      </w:ins>
      <w:del w:id="383" w:author="david johnson" w:date="2017-09-29T11:08:00Z">
        <w:r w:rsidR="00422F16" w:rsidDel="00586FC6">
          <w:rPr>
            <w:sz w:val="22"/>
            <w:szCs w:val="22"/>
          </w:rPr>
          <w:delText>if</w:delText>
        </w:r>
      </w:del>
      <w:r>
        <w:rPr>
          <w:sz w:val="22"/>
          <w:szCs w:val="22"/>
        </w:rPr>
        <w:t xml:space="preserve"> accompanied by </w:t>
      </w:r>
      <w:r w:rsidR="00422F16">
        <w:rPr>
          <w:sz w:val="22"/>
          <w:szCs w:val="22"/>
        </w:rPr>
        <w:t>high</w:t>
      </w:r>
      <w:del w:id="384" w:author="david johnson" w:date="2017-09-29T11:08:00Z">
        <w:r w:rsidR="00422F16" w:rsidDel="00586FC6">
          <w:rPr>
            <w:sz w:val="22"/>
            <w:szCs w:val="22"/>
          </w:rPr>
          <w:delText>er</w:delText>
        </w:r>
      </w:del>
      <w:r w:rsidR="00422F16">
        <w:rPr>
          <w:sz w:val="22"/>
          <w:szCs w:val="22"/>
        </w:rPr>
        <w:t xml:space="preserve"> life </w:t>
      </w:r>
      <w:r>
        <w:rPr>
          <w:sz w:val="22"/>
          <w:szCs w:val="22"/>
        </w:rPr>
        <w:t>quality</w:t>
      </w:r>
      <w:r w:rsidR="00DE0757">
        <w:rPr>
          <w:sz w:val="22"/>
          <w:szCs w:val="22"/>
        </w:rPr>
        <w:t xml:space="preserve">. </w:t>
      </w:r>
      <w:del w:id="385" w:author="david johnson" w:date="2017-09-29T11:08:00Z">
        <w:r w:rsidR="00DE0757" w:rsidDel="00586FC6">
          <w:rPr>
            <w:sz w:val="22"/>
            <w:szCs w:val="22"/>
          </w:rPr>
          <w:delText>The ideal is an extended lifespan and a compressed death with no disease and disability near the end of life.</w:delText>
        </w:r>
      </w:del>
      <w:ins w:id="386" w:author="david johnson" w:date="2017-09-29T11:09:00Z">
        <w:r w:rsidR="00586FC6">
          <w:rPr>
            <w:sz w:val="22"/>
            <w:szCs w:val="22"/>
          </w:rPr>
          <w:t xml:space="preserve">Compressed mortality exemplifies the highest standard of human </w:t>
        </w:r>
      </w:ins>
      <w:ins w:id="387" w:author="david johnson" w:date="2017-09-29T11:10:00Z">
        <w:r w:rsidR="00586FC6">
          <w:rPr>
            <w:sz w:val="22"/>
            <w:szCs w:val="22"/>
          </w:rPr>
          <w:t xml:space="preserve">existence. </w:t>
        </w:r>
      </w:ins>
    </w:p>
    <w:p w14:paraId="22C978A6" w14:textId="77777777" w:rsidR="00322DF9" w:rsidRDefault="00322DF9" w:rsidP="00B721F5">
      <w:pPr>
        <w:rPr>
          <w:sz w:val="22"/>
          <w:szCs w:val="22"/>
        </w:rPr>
      </w:pPr>
    </w:p>
    <w:p w14:paraId="4628516F" w14:textId="1DDA6005" w:rsidR="00FE495A" w:rsidRDefault="006B4FAD" w:rsidP="00B721F5">
      <w:pPr>
        <w:rPr>
          <w:sz w:val="22"/>
          <w:szCs w:val="22"/>
        </w:rPr>
      </w:pPr>
      <w:r>
        <w:rPr>
          <w:sz w:val="22"/>
          <w:szCs w:val="22"/>
        </w:rPr>
        <w:t>Merle Phillips</w:t>
      </w:r>
      <w:r w:rsidR="00422F16">
        <w:rPr>
          <w:sz w:val="22"/>
          <w:szCs w:val="22"/>
        </w:rPr>
        <w:t xml:space="preserve">’s exemplary life illustrates the </w:t>
      </w:r>
      <w:r w:rsidR="00DE0757">
        <w:rPr>
          <w:sz w:val="22"/>
          <w:szCs w:val="22"/>
        </w:rPr>
        <w:t>powerful</w:t>
      </w:r>
      <w:r w:rsidR="00422F16">
        <w:rPr>
          <w:sz w:val="22"/>
          <w:szCs w:val="22"/>
        </w:rPr>
        <w:t xml:space="preserve"> benefits of healthy living</w:t>
      </w:r>
      <w:r>
        <w:rPr>
          <w:sz w:val="22"/>
          <w:szCs w:val="22"/>
        </w:rPr>
        <w:t xml:space="preserve">. </w:t>
      </w:r>
      <w:r w:rsidR="00422F16">
        <w:rPr>
          <w:sz w:val="22"/>
          <w:szCs w:val="22"/>
        </w:rPr>
        <w:t>With</w:t>
      </w:r>
      <w:r w:rsidR="00F27085">
        <w:rPr>
          <w:sz w:val="22"/>
          <w:szCs w:val="22"/>
        </w:rPr>
        <w:t xml:space="preserve"> healthy eating, healthy behaviors, regular exercise and social and mental engagement, </w:t>
      </w:r>
      <w:r w:rsidR="00422F16">
        <w:rPr>
          <w:sz w:val="22"/>
          <w:szCs w:val="22"/>
        </w:rPr>
        <w:t>Merle</w:t>
      </w:r>
      <w:r w:rsidR="00F27085">
        <w:rPr>
          <w:sz w:val="22"/>
          <w:szCs w:val="22"/>
        </w:rPr>
        <w:t xml:space="preserve"> has prolonged </w:t>
      </w:r>
      <w:r w:rsidR="00FA4A40">
        <w:rPr>
          <w:sz w:val="22"/>
          <w:szCs w:val="22"/>
        </w:rPr>
        <w:t>her lifespan by decades</w:t>
      </w:r>
      <w:r w:rsidR="00F27085">
        <w:rPr>
          <w:sz w:val="22"/>
          <w:szCs w:val="22"/>
        </w:rPr>
        <w:t xml:space="preserve">. </w:t>
      </w:r>
    </w:p>
    <w:p w14:paraId="725F8781" w14:textId="77777777" w:rsidR="00F27085" w:rsidRDefault="00F27085" w:rsidP="00B721F5">
      <w:pPr>
        <w:rPr>
          <w:sz w:val="22"/>
          <w:szCs w:val="22"/>
        </w:rPr>
      </w:pPr>
    </w:p>
    <w:p w14:paraId="3686E54C" w14:textId="4482BDD6" w:rsidR="00CA19FF" w:rsidRDefault="00CA19FF" w:rsidP="002B0F06">
      <w:pPr>
        <w:rPr>
          <w:ins w:id="388" w:author="david johnson" w:date="2017-09-29T11:12:00Z"/>
          <w:sz w:val="22"/>
          <w:szCs w:val="22"/>
        </w:rPr>
      </w:pPr>
      <w:r>
        <w:rPr>
          <w:sz w:val="22"/>
          <w:szCs w:val="22"/>
        </w:rPr>
        <w:t xml:space="preserve">It </w:t>
      </w:r>
      <w:ins w:id="389" w:author="david johnson" w:date="2017-09-29T11:10:00Z">
        <w:r w:rsidR="00586FC6">
          <w:rPr>
            <w:sz w:val="22"/>
            <w:szCs w:val="22"/>
          </w:rPr>
          <w:t>requires</w:t>
        </w:r>
      </w:ins>
      <w:del w:id="390" w:author="david johnson" w:date="2017-09-29T11:10:00Z">
        <w:r w:rsidDel="00586FC6">
          <w:rPr>
            <w:sz w:val="22"/>
            <w:szCs w:val="22"/>
          </w:rPr>
          <w:delText>will take</w:delText>
        </w:r>
      </w:del>
      <w:r>
        <w:rPr>
          <w:sz w:val="22"/>
          <w:szCs w:val="22"/>
        </w:rPr>
        <w:t xml:space="preserve"> a concerted </w:t>
      </w:r>
      <w:r w:rsidR="00616445">
        <w:rPr>
          <w:sz w:val="22"/>
          <w:szCs w:val="22"/>
        </w:rPr>
        <w:t xml:space="preserve">national </w:t>
      </w:r>
      <w:r>
        <w:rPr>
          <w:sz w:val="22"/>
          <w:szCs w:val="22"/>
        </w:rPr>
        <w:t xml:space="preserve">effort to </w:t>
      </w:r>
      <w:r w:rsidR="002B0F06">
        <w:rPr>
          <w:sz w:val="22"/>
          <w:szCs w:val="22"/>
        </w:rPr>
        <w:t>reduce health inequ</w:t>
      </w:r>
      <w:r w:rsidR="00FA4A40">
        <w:rPr>
          <w:sz w:val="22"/>
          <w:szCs w:val="22"/>
        </w:rPr>
        <w:t>ities</w:t>
      </w:r>
      <w:r w:rsidR="002B0F06">
        <w:rPr>
          <w:sz w:val="22"/>
          <w:szCs w:val="22"/>
        </w:rPr>
        <w:t xml:space="preserve"> across populations and </w:t>
      </w:r>
      <w:r w:rsidR="00911B14">
        <w:rPr>
          <w:sz w:val="22"/>
          <w:szCs w:val="22"/>
        </w:rPr>
        <w:t>reverse negative lifestyle behaviors</w:t>
      </w:r>
      <w:r>
        <w:rPr>
          <w:sz w:val="22"/>
          <w:szCs w:val="22"/>
        </w:rPr>
        <w:t>.</w:t>
      </w:r>
      <w:r w:rsidR="002B0F06">
        <w:rPr>
          <w:sz w:val="22"/>
          <w:szCs w:val="22"/>
        </w:rPr>
        <w:t xml:space="preserve"> I</w:t>
      </w:r>
      <w:r w:rsidR="00DF30B0">
        <w:rPr>
          <w:sz w:val="22"/>
          <w:szCs w:val="22"/>
        </w:rPr>
        <w:t>mp</w:t>
      </w:r>
      <w:r w:rsidR="00616445">
        <w:rPr>
          <w:sz w:val="22"/>
          <w:szCs w:val="22"/>
        </w:rPr>
        <w:t>r</w:t>
      </w:r>
      <w:r w:rsidR="00DF30B0">
        <w:rPr>
          <w:sz w:val="22"/>
          <w:szCs w:val="22"/>
        </w:rPr>
        <w:t>oving</w:t>
      </w:r>
      <w:del w:id="391" w:author="david johnson" w:date="2017-09-29T11:10:00Z">
        <w:r w:rsidR="002B0F06" w:rsidDel="00586FC6">
          <w:rPr>
            <w:sz w:val="22"/>
            <w:szCs w:val="22"/>
          </w:rPr>
          <w:delText xml:space="preserve"> </w:delText>
        </w:r>
        <w:r w:rsidR="00616445" w:rsidDel="00586FC6">
          <w:rPr>
            <w:sz w:val="22"/>
            <w:szCs w:val="22"/>
          </w:rPr>
          <w:delText>the</w:delText>
        </w:r>
      </w:del>
      <w:r w:rsidR="00616445">
        <w:rPr>
          <w:sz w:val="22"/>
          <w:szCs w:val="22"/>
        </w:rPr>
        <w:t xml:space="preserve"> </w:t>
      </w:r>
      <w:r w:rsidR="002B0F06">
        <w:rPr>
          <w:sz w:val="22"/>
          <w:szCs w:val="22"/>
        </w:rPr>
        <w:t xml:space="preserve">social determinants </w:t>
      </w:r>
      <w:r w:rsidR="00616445">
        <w:rPr>
          <w:sz w:val="22"/>
          <w:szCs w:val="22"/>
        </w:rPr>
        <w:t xml:space="preserve">for broad swaths of the American public </w:t>
      </w:r>
      <w:ins w:id="392" w:author="david johnson" w:date="2017-09-29T11:11:00Z">
        <w:r w:rsidR="00586FC6">
          <w:rPr>
            <w:sz w:val="22"/>
            <w:szCs w:val="22"/>
          </w:rPr>
          <w:t>demands</w:t>
        </w:r>
      </w:ins>
      <w:del w:id="393" w:author="david johnson" w:date="2017-09-29T11:11:00Z">
        <w:r w:rsidR="002B0F06" w:rsidDel="00586FC6">
          <w:rPr>
            <w:sz w:val="22"/>
            <w:szCs w:val="22"/>
          </w:rPr>
          <w:delText>requires</w:delText>
        </w:r>
      </w:del>
      <w:r w:rsidR="002B0F06">
        <w:rPr>
          <w:sz w:val="22"/>
          <w:szCs w:val="22"/>
        </w:rPr>
        <w:t xml:space="preserve"> the collective </w:t>
      </w:r>
      <w:ins w:id="394" w:author="david johnson" w:date="2017-09-29T11:11:00Z">
        <w:r w:rsidR="00586FC6">
          <w:rPr>
            <w:sz w:val="22"/>
            <w:szCs w:val="22"/>
          </w:rPr>
          <w:t>commitment</w:t>
        </w:r>
      </w:ins>
      <w:del w:id="395" w:author="david johnson" w:date="2017-09-29T11:11:00Z">
        <w:r w:rsidR="002B0F06" w:rsidDel="00586FC6">
          <w:rPr>
            <w:sz w:val="22"/>
            <w:szCs w:val="22"/>
          </w:rPr>
          <w:delText>will</w:delText>
        </w:r>
      </w:del>
      <w:r w:rsidR="002B0F06">
        <w:rPr>
          <w:sz w:val="22"/>
          <w:szCs w:val="22"/>
        </w:rPr>
        <w:t xml:space="preserve"> of practitioners, payers, policy</w:t>
      </w:r>
      <w:ins w:id="396" w:author="david johnson" w:date="2017-09-29T11:11:00Z">
        <w:r w:rsidR="00586FC6">
          <w:rPr>
            <w:sz w:val="22"/>
            <w:szCs w:val="22"/>
          </w:rPr>
          <w:t>-</w:t>
        </w:r>
      </w:ins>
      <w:del w:id="397" w:author="david johnson" w:date="2017-09-29T11:11:00Z">
        <w:r w:rsidR="002B0F06" w:rsidDel="00586FC6">
          <w:rPr>
            <w:sz w:val="22"/>
            <w:szCs w:val="22"/>
          </w:rPr>
          <w:delText xml:space="preserve"> </w:delText>
        </w:r>
      </w:del>
      <w:r w:rsidR="002B0F06">
        <w:rPr>
          <w:sz w:val="22"/>
          <w:szCs w:val="22"/>
        </w:rPr>
        <w:t>makers, individuals and communities to ad</w:t>
      </w:r>
      <w:ins w:id="398" w:author="david johnson" w:date="2017-09-29T11:12:00Z">
        <w:r w:rsidR="00586FC6">
          <w:rPr>
            <w:sz w:val="22"/>
            <w:szCs w:val="22"/>
          </w:rPr>
          <w:t>vances</w:t>
        </w:r>
      </w:ins>
      <w:del w:id="399" w:author="david johnson" w:date="2017-09-29T11:12:00Z">
        <w:r w:rsidR="002B0F06" w:rsidDel="00586FC6">
          <w:rPr>
            <w:sz w:val="22"/>
            <w:szCs w:val="22"/>
          </w:rPr>
          <w:delText>vocate for</w:delText>
        </w:r>
      </w:del>
      <w:r w:rsidR="002B0F06">
        <w:rPr>
          <w:sz w:val="22"/>
          <w:szCs w:val="22"/>
        </w:rPr>
        <w:t xml:space="preserve"> </w:t>
      </w:r>
      <w:r w:rsidR="00616445">
        <w:rPr>
          <w:sz w:val="22"/>
          <w:szCs w:val="22"/>
        </w:rPr>
        <w:t>lifestyle improvement</w:t>
      </w:r>
      <w:ins w:id="400" w:author="david johnson" w:date="2017-09-29T11:12:00Z">
        <w:r w:rsidR="00586FC6">
          <w:rPr>
            <w:sz w:val="22"/>
            <w:szCs w:val="22"/>
          </w:rPr>
          <w:t xml:space="preserve"> programs</w:t>
        </w:r>
      </w:ins>
      <w:r>
        <w:rPr>
          <w:sz w:val="22"/>
          <w:szCs w:val="22"/>
        </w:rPr>
        <w:t>.</w:t>
      </w:r>
      <w:r w:rsidR="002B0F06">
        <w:rPr>
          <w:sz w:val="22"/>
          <w:szCs w:val="22"/>
        </w:rPr>
        <w:t xml:space="preserve"> </w:t>
      </w:r>
    </w:p>
    <w:p w14:paraId="66B9A104" w14:textId="77777777" w:rsidR="00586FC6" w:rsidRDefault="00586FC6" w:rsidP="002B0F06">
      <w:pPr>
        <w:rPr>
          <w:ins w:id="401" w:author="david johnson" w:date="2017-09-29T11:12:00Z"/>
          <w:sz w:val="22"/>
          <w:szCs w:val="22"/>
        </w:rPr>
      </w:pPr>
    </w:p>
    <w:p w14:paraId="7A631454" w14:textId="78C8AA70" w:rsidR="00586FC6" w:rsidRDefault="00586FC6" w:rsidP="002B0F06">
      <w:pPr>
        <w:rPr>
          <w:sz w:val="22"/>
          <w:szCs w:val="22"/>
        </w:rPr>
      </w:pPr>
      <w:ins w:id="402" w:author="david johnson" w:date="2017-09-29T11:12:00Z">
        <w:r>
          <w:rPr>
            <w:sz w:val="22"/>
            <w:szCs w:val="22"/>
          </w:rPr>
          <w:t xml:space="preserve">The alternative is catastrophic: more chronic disease, lower productivity, </w:t>
        </w:r>
      </w:ins>
      <w:ins w:id="403" w:author="david johnson" w:date="2017-09-29T11:13:00Z">
        <w:r w:rsidR="00D54D5A">
          <w:rPr>
            <w:sz w:val="22"/>
            <w:szCs w:val="22"/>
          </w:rPr>
          <w:t xml:space="preserve">increased social isolation, </w:t>
        </w:r>
      </w:ins>
      <w:ins w:id="404" w:author="david johnson" w:date="2017-09-29T11:12:00Z">
        <w:r>
          <w:rPr>
            <w:sz w:val="22"/>
            <w:szCs w:val="22"/>
          </w:rPr>
          <w:t xml:space="preserve">unhealthy communities, greater inequality and </w:t>
        </w:r>
      </w:ins>
      <w:ins w:id="405" w:author="david johnson" w:date="2017-09-29T11:14:00Z">
        <w:r w:rsidR="00D54D5A">
          <w:rPr>
            <w:sz w:val="22"/>
            <w:szCs w:val="22"/>
          </w:rPr>
          <w:t>ever-higher healthcare spending. That’s a future that no Americans want for our country.</w:t>
        </w:r>
      </w:ins>
    </w:p>
    <w:p w14:paraId="24D79A56" w14:textId="77777777" w:rsidR="00CA19FF" w:rsidRDefault="00CA19FF" w:rsidP="002B0F06">
      <w:pPr>
        <w:rPr>
          <w:sz w:val="22"/>
          <w:szCs w:val="22"/>
        </w:rPr>
      </w:pPr>
    </w:p>
    <w:p w14:paraId="3783063B" w14:textId="1914DA65" w:rsidR="002967B1" w:rsidRDefault="00616445" w:rsidP="002B0F06">
      <w:pPr>
        <w:rPr>
          <w:sz w:val="22"/>
          <w:szCs w:val="22"/>
        </w:rPr>
      </w:pPr>
      <w:r>
        <w:rPr>
          <w:sz w:val="22"/>
          <w:szCs w:val="22"/>
        </w:rPr>
        <w:t>American</w:t>
      </w:r>
      <w:r w:rsidR="002967B1">
        <w:rPr>
          <w:sz w:val="22"/>
          <w:szCs w:val="22"/>
        </w:rPr>
        <w:t xml:space="preserve"> healthcare mus</w:t>
      </w:r>
      <w:r>
        <w:rPr>
          <w:sz w:val="22"/>
          <w:szCs w:val="22"/>
        </w:rPr>
        <w:t xml:space="preserve">t </w:t>
      </w:r>
      <w:r w:rsidR="002D79A3">
        <w:rPr>
          <w:sz w:val="22"/>
          <w:szCs w:val="22"/>
        </w:rPr>
        <w:t xml:space="preserve">go beyond treating sickness and injury. To </w:t>
      </w:r>
      <w:r w:rsidR="00DE0757">
        <w:rPr>
          <w:sz w:val="22"/>
          <w:szCs w:val="22"/>
        </w:rPr>
        <w:t>improve</w:t>
      </w:r>
      <w:r w:rsidR="002D79A3">
        <w:rPr>
          <w:sz w:val="22"/>
          <w:szCs w:val="22"/>
        </w:rPr>
        <w:t xml:space="preserve"> national life quality, </w:t>
      </w:r>
      <w:r w:rsidR="0051665F">
        <w:rPr>
          <w:sz w:val="22"/>
          <w:szCs w:val="22"/>
        </w:rPr>
        <w:t>productivity and living standards, America’s healthcare system also must</w:t>
      </w:r>
      <w:r w:rsidR="002D79A3">
        <w:rPr>
          <w:sz w:val="22"/>
          <w:szCs w:val="22"/>
        </w:rPr>
        <w:t xml:space="preserve"> </w:t>
      </w:r>
      <w:r>
        <w:rPr>
          <w:sz w:val="22"/>
          <w:szCs w:val="22"/>
        </w:rPr>
        <w:t>enhance</w:t>
      </w:r>
      <w:r w:rsidR="002967B1">
        <w:rPr>
          <w:sz w:val="22"/>
          <w:szCs w:val="22"/>
        </w:rPr>
        <w:t xml:space="preserve"> </w:t>
      </w:r>
      <w:r w:rsidR="0051665F">
        <w:rPr>
          <w:sz w:val="22"/>
          <w:szCs w:val="22"/>
        </w:rPr>
        <w:t xml:space="preserve">the </w:t>
      </w:r>
      <w:r w:rsidR="002967B1">
        <w:rPr>
          <w:sz w:val="22"/>
          <w:szCs w:val="22"/>
        </w:rPr>
        <w:t xml:space="preserve">health </w:t>
      </w:r>
      <w:r w:rsidR="0051665F">
        <w:rPr>
          <w:sz w:val="22"/>
          <w:szCs w:val="22"/>
        </w:rPr>
        <w:t>and wellness of individuals and communities.</w:t>
      </w:r>
      <w:r>
        <w:rPr>
          <w:sz w:val="22"/>
          <w:szCs w:val="22"/>
        </w:rPr>
        <w:t xml:space="preserve"> As former Cleveland Clinic CEO Toby Cosgrove proclaimed, “The state of our nation depends on the state of our health.</w:t>
      </w:r>
      <w:r w:rsidR="00DE0757">
        <w:rPr>
          <w:sz w:val="22"/>
          <w:szCs w:val="22"/>
        </w:rPr>
        <w:t>”</w:t>
      </w:r>
    </w:p>
    <w:p w14:paraId="4C1D98A9" w14:textId="77777777" w:rsidR="00CA19FF" w:rsidRDefault="00CA19FF" w:rsidP="002B0F06">
      <w:pPr>
        <w:rPr>
          <w:sz w:val="22"/>
          <w:szCs w:val="22"/>
        </w:rPr>
      </w:pPr>
    </w:p>
    <w:p w14:paraId="1BA3C80E" w14:textId="77777777" w:rsidR="001B6627" w:rsidRDefault="001B6627"/>
    <w:sectPr w:rsidR="001B6627" w:rsidSect="009B2C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0" w:author="david johnson" w:date="2017-09-29T11:17:00Z" w:initials="dj">
    <w:p w14:paraId="1B1803AD" w14:textId="0B0ABC59" w:rsidR="00D54D5A" w:rsidRDefault="00D54D5A">
      <w:pPr>
        <w:pStyle w:val="CommentText"/>
      </w:pPr>
      <w:r>
        <w:rPr>
          <w:rStyle w:val="CommentReference"/>
        </w:rPr>
        <w:annotationRef/>
      </w:r>
      <w:r>
        <w:t>What happened to footnote #2?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803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68704" w14:textId="77777777" w:rsidR="001D7695" w:rsidRDefault="001D7695" w:rsidP="0003407D">
      <w:r>
        <w:separator/>
      </w:r>
    </w:p>
  </w:endnote>
  <w:endnote w:type="continuationSeparator" w:id="0">
    <w:p w14:paraId="6B54EAA4" w14:textId="77777777" w:rsidR="001D7695" w:rsidRDefault="001D7695" w:rsidP="00034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C864D" w14:textId="77777777" w:rsidR="001D7695" w:rsidRDefault="001D7695" w:rsidP="0003407D">
      <w:r>
        <w:separator/>
      </w:r>
    </w:p>
  </w:footnote>
  <w:footnote w:type="continuationSeparator" w:id="0">
    <w:p w14:paraId="5C323C02" w14:textId="77777777" w:rsidR="001D7695" w:rsidRDefault="001D7695" w:rsidP="0003407D">
      <w:r>
        <w:continuationSeparator/>
      </w:r>
    </w:p>
  </w:footnote>
  <w:footnote w:id="1">
    <w:p w14:paraId="635020F3" w14:textId="4AA39F4C" w:rsidR="002D79A3" w:rsidRPr="00C11B70" w:rsidRDefault="002D79A3">
      <w:pPr>
        <w:pStyle w:val="FootnoteText"/>
        <w:rPr>
          <w:sz w:val="20"/>
          <w:szCs w:val="20"/>
          <w:rPrChange w:id="86" w:author="david johnson" w:date="2017-09-29T10:58:00Z">
            <w:rPr/>
          </w:rPrChange>
        </w:rPr>
      </w:pPr>
      <w:r w:rsidRPr="00C11B70">
        <w:rPr>
          <w:rStyle w:val="FootnoteReference"/>
          <w:sz w:val="20"/>
          <w:szCs w:val="20"/>
          <w:rPrChange w:id="87" w:author="david johnson" w:date="2017-09-29T10:58:00Z">
            <w:rPr>
              <w:rStyle w:val="FootnoteReference"/>
            </w:rPr>
          </w:rPrChange>
        </w:rPr>
        <w:footnoteRef/>
      </w:r>
      <w:r w:rsidRPr="00C11B70">
        <w:rPr>
          <w:sz w:val="20"/>
          <w:szCs w:val="20"/>
          <w:rPrChange w:id="88" w:author="david johnson" w:date="2017-09-29T10:58:00Z">
            <w:rPr/>
          </w:rPrChange>
        </w:rPr>
        <w:t xml:space="preserve"> </w:t>
      </w:r>
      <w:r w:rsidR="002A264F" w:rsidRPr="00C11B70">
        <w:rPr>
          <w:sz w:val="20"/>
          <w:szCs w:val="20"/>
          <w:rPrChange w:id="89" w:author="david johnson" w:date="2017-09-29T10:58:00Z">
            <w:rPr>
              <w:rStyle w:val="Hyperlink"/>
            </w:rPr>
          </w:rPrChange>
        </w:rPr>
        <w:fldChar w:fldCharType="begin"/>
      </w:r>
      <w:r w:rsidR="002A264F" w:rsidRPr="00C11B70">
        <w:rPr>
          <w:sz w:val="20"/>
          <w:szCs w:val="20"/>
          <w:rPrChange w:id="90" w:author="david johnson" w:date="2017-09-29T10:58:00Z">
            <w:rPr/>
          </w:rPrChange>
        </w:rPr>
        <w:instrText xml:space="preserve"> HYPERLINK "http://news.nationalgeographic.com/2015/04/150412-longevity-health-blue-zones-obesity-diet-ngbooktalk/" </w:instrText>
      </w:r>
      <w:r w:rsidR="002A264F" w:rsidRPr="00C11B70">
        <w:rPr>
          <w:sz w:val="20"/>
          <w:szCs w:val="20"/>
          <w:rPrChange w:id="91" w:author="david johnson" w:date="2017-09-29T10:58:00Z">
            <w:rPr>
              <w:rStyle w:val="Hyperlink"/>
            </w:rPr>
          </w:rPrChange>
        </w:rPr>
        <w:fldChar w:fldCharType="separate"/>
      </w:r>
      <w:r w:rsidRPr="00C11B70">
        <w:rPr>
          <w:rStyle w:val="Hyperlink"/>
          <w:sz w:val="20"/>
          <w:szCs w:val="20"/>
          <w:rPrChange w:id="92" w:author="david johnson" w:date="2017-09-29T10:58:00Z">
            <w:rPr>
              <w:rStyle w:val="Hyperlink"/>
            </w:rPr>
          </w:rPrChange>
        </w:rPr>
        <w:t>http://news.nationalgeographic.com/2015/04/150412-longevity-health-blue-zones-obesity-diet-ngbooktalk/</w:t>
      </w:r>
      <w:r w:rsidR="002A264F" w:rsidRPr="00C11B70">
        <w:rPr>
          <w:rStyle w:val="Hyperlink"/>
          <w:sz w:val="20"/>
          <w:szCs w:val="20"/>
          <w:rPrChange w:id="93" w:author="david johnson" w:date="2017-09-29T10:58:00Z">
            <w:rPr>
              <w:rStyle w:val="Hyperlink"/>
            </w:rPr>
          </w:rPrChange>
        </w:rPr>
        <w:fldChar w:fldCharType="end"/>
      </w:r>
    </w:p>
  </w:footnote>
  <w:footnote w:id="2">
    <w:p w14:paraId="01530AAC" w14:textId="77777777" w:rsidR="002D79A3" w:rsidRPr="00C11B70" w:rsidDel="004156BA" w:rsidRDefault="002D79A3" w:rsidP="0003407D">
      <w:pPr>
        <w:pStyle w:val="FootnoteText"/>
        <w:rPr>
          <w:del w:id="124" w:author="david johnson" w:date="2017-09-29T09:38:00Z"/>
          <w:sz w:val="20"/>
          <w:szCs w:val="20"/>
          <w:rPrChange w:id="125" w:author="david johnson" w:date="2017-09-29T10:58:00Z">
            <w:rPr>
              <w:del w:id="126" w:author="david johnson" w:date="2017-09-29T09:38:00Z"/>
            </w:rPr>
          </w:rPrChange>
        </w:rPr>
      </w:pPr>
      <w:del w:id="127" w:author="david johnson" w:date="2017-09-29T09:38:00Z">
        <w:r w:rsidRPr="00C11B70" w:rsidDel="004156BA">
          <w:rPr>
            <w:rStyle w:val="FootnoteReference"/>
            <w:sz w:val="20"/>
            <w:szCs w:val="20"/>
            <w:rPrChange w:id="128" w:author="david johnson" w:date="2017-09-29T10:58:00Z">
              <w:rPr>
                <w:rStyle w:val="FootnoteReference"/>
              </w:rPr>
            </w:rPrChange>
          </w:rPr>
          <w:footnoteRef/>
        </w:r>
        <w:r w:rsidRPr="00C11B70" w:rsidDel="004156BA">
          <w:rPr>
            <w:sz w:val="20"/>
            <w:szCs w:val="20"/>
            <w:rPrChange w:id="129" w:author="david johnson" w:date="2017-09-29T10:58:00Z">
              <w:rPr/>
            </w:rPrChange>
          </w:rPr>
          <w:delText xml:space="preserve"> </w:delText>
        </w:r>
        <w:r w:rsidR="002A264F" w:rsidRPr="00C11B70" w:rsidDel="004156BA">
          <w:rPr>
            <w:sz w:val="20"/>
            <w:szCs w:val="20"/>
            <w:rPrChange w:id="130" w:author="david johnson" w:date="2017-09-29T10:58:00Z">
              <w:rPr>
                <w:rStyle w:val="Hyperlink"/>
                <w:sz w:val="22"/>
                <w:szCs w:val="22"/>
              </w:rPr>
            </w:rPrChange>
          </w:rPr>
          <w:fldChar w:fldCharType="begin"/>
        </w:r>
        <w:r w:rsidR="002A264F" w:rsidRPr="00C11B70" w:rsidDel="004156BA">
          <w:rPr>
            <w:sz w:val="20"/>
            <w:szCs w:val="20"/>
            <w:rPrChange w:id="131" w:author="david johnson" w:date="2017-09-29T10:58:00Z">
              <w:rPr/>
            </w:rPrChange>
          </w:rPr>
          <w:delInstrText xml:space="preserve"> HYPERLINK "https://bluezones.com/wp-content/uploads/2015/01/Nat_Geo_LongevityF.pdf" </w:delInstrText>
        </w:r>
        <w:r w:rsidR="002A264F" w:rsidRPr="00C11B70" w:rsidDel="004156BA">
          <w:rPr>
            <w:sz w:val="20"/>
            <w:szCs w:val="20"/>
            <w:rPrChange w:id="132" w:author="david johnson" w:date="2017-09-29T10:58:00Z">
              <w:rPr>
                <w:rStyle w:val="Hyperlink"/>
                <w:sz w:val="22"/>
                <w:szCs w:val="22"/>
              </w:rPr>
            </w:rPrChange>
          </w:rPr>
          <w:fldChar w:fldCharType="separate"/>
        </w:r>
        <w:r w:rsidRPr="00C11B70" w:rsidDel="004156BA">
          <w:rPr>
            <w:rStyle w:val="Hyperlink"/>
            <w:sz w:val="20"/>
            <w:szCs w:val="20"/>
            <w:rPrChange w:id="133" w:author="david johnson" w:date="2017-09-29T10:58:00Z">
              <w:rPr>
                <w:rStyle w:val="Hyperlink"/>
                <w:sz w:val="22"/>
                <w:szCs w:val="22"/>
              </w:rPr>
            </w:rPrChange>
          </w:rPr>
          <w:delText>https://bluezones.com/wp-content/uploads/2015/01/Nat_Geo_LongevityF.pdf</w:delText>
        </w:r>
        <w:r w:rsidR="002A264F" w:rsidRPr="00C11B70" w:rsidDel="004156BA">
          <w:rPr>
            <w:rStyle w:val="Hyperlink"/>
            <w:sz w:val="20"/>
            <w:szCs w:val="20"/>
            <w:rPrChange w:id="134" w:author="david johnson" w:date="2017-09-29T10:58:00Z">
              <w:rPr>
                <w:rStyle w:val="Hyperlink"/>
                <w:sz w:val="22"/>
                <w:szCs w:val="22"/>
              </w:rPr>
            </w:rPrChange>
          </w:rPr>
          <w:fldChar w:fldCharType="end"/>
        </w:r>
      </w:del>
    </w:p>
  </w:footnote>
  <w:footnote w:id="3">
    <w:p w14:paraId="2235513C" w14:textId="77777777" w:rsidR="004156BA" w:rsidRDefault="004156BA" w:rsidP="004156BA">
      <w:pPr>
        <w:pStyle w:val="FootnoteText"/>
        <w:rPr>
          <w:ins w:id="141" w:author="david johnson" w:date="2017-09-29T09:39:00Z"/>
        </w:rPr>
      </w:pPr>
      <w:ins w:id="142" w:author="david johnson" w:date="2017-09-29T09:39:00Z">
        <w:r w:rsidRPr="00C11B70">
          <w:rPr>
            <w:rStyle w:val="FootnoteReference"/>
            <w:sz w:val="20"/>
            <w:szCs w:val="20"/>
            <w:rPrChange w:id="143" w:author="david johnson" w:date="2017-09-29T10:58:00Z">
              <w:rPr>
                <w:rStyle w:val="FootnoteReference"/>
              </w:rPr>
            </w:rPrChange>
          </w:rPr>
          <w:footnoteRef/>
        </w:r>
        <w:r w:rsidRPr="00C11B70">
          <w:rPr>
            <w:sz w:val="20"/>
            <w:szCs w:val="20"/>
            <w:rPrChange w:id="144" w:author="david johnson" w:date="2017-09-29T10:58:00Z">
              <w:rPr/>
            </w:rPrChange>
          </w:rPr>
          <w:t xml:space="preserve"> </w:t>
        </w:r>
        <w:r w:rsidRPr="00C11B70">
          <w:rPr>
            <w:sz w:val="20"/>
            <w:szCs w:val="20"/>
            <w:rPrChange w:id="145" w:author="david johnson" w:date="2017-09-29T10:58:00Z">
              <w:rPr>
                <w:rStyle w:val="Hyperlink"/>
                <w:sz w:val="22"/>
                <w:szCs w:val="22"/>
              </w:rPr>
            </w:rPrChange>
          </w:rPr>
          <w:fldChar w:fldCharType="begin"/>
        </w:r>
        <w:r w:rsidRPr="00C11B70">
          <w:rPr>
            <w:sz w:val="20"/>
            <w:szCs w:val="20"/>
            <w:rPrChange w:id="146" w:author="david johnson" w:date="2017-09-29T10:58:00Z">
              <w:rPr/>
            </w:rPrChange>
          </w:rPr>
          <w:instrText xml:space="preserve"> HYPERLINK "https://bluezones.com/wp-content/uploads/2015/01/Nat_Geo_LongevityF.pdf" </w:instrText>
        </w:r>
        <w:r w:rsidRPr="00C11B70">
          <w:rPr>
            <w:sz w:val="20"/>
            <w:szCs w:val="20"/>
            <w:rPrChange w:id="147" w:author="david johnson" w:date="2017-09-29T10:58:00Z">
              <w:rPr>
                <w:rStyle w:val="Hyperlink"/>
                <w:sz w:val="22"/>
                <w:szCs w:val="22"/>
              </w:rPr>
            </w:rPrChange>
          </w:rPr>
          <w:fldChar w:fldCharType="separate"/>
        </w:r>
        <w:r w:rsidRPr="00C11B70">
          <w:rPr>
            <w:rStyle w:val="Hyperlink"/>
            <w:sz w:val="20"/>
            <w:szCs w:val="20"/>
            <w:rPrChange w:id="148" w:author="david johnson" w:date="2017-09-29T10:58:00Z">
              <w:rPr>
                <w:rStyle w:val="Hyperlink"/>
                <w:sz w:val="22"/>
                <w:szCs w:val="22"/>
              </w:rPr>
            </w:rPrChange>
          </w:rPr>
          <w:t>https://bluezones.com/wp-content/uploads/2015/01/Nat_Geo_LongevityF.pdf</w:t>
        </w:r>
        <w:r w:rsidRPr="00C11B70">
          <w:rPr>
            <w:rStyle w:val="Hyperlink"/>
            <w:sz w:val="20"/>
            <w:szCs w:val="20"/>
            <w:rPrChange w:id="149" w:author="david johnson" w:date="2017-09-29T10:58:00Z">
              <w:rPr>
                <w:rStyle w:val="Hyperlink"/>
                <w:sz w:val="22"/>
                <w:szCs w:val="22"/>
              </w:rPr>
            </w:rPrChange>
          </w:rPr>
          <w:fldChar w:fldCharType="end"/>
        </w:r>
      </w:ins>
    </w:p>
  </w:footnote>
  <w:footnote w:id="4">
    <w:p w14:paraId="3D3318CE" w14:textId="09A8FC9B" w:rsidR="002D79A3" w:rsidRDefault="002D79A3">
      <w:pPr>
        <w:pStyle w:val="FootnoteText"/>
      </w:pPr>
      <w:r>
        <w:rPr>
          <w:rStyle w:val="FootnoteReference"/>
        </w:rPr>
        <w:footnoteRef/>
      </w:r>
      <w:r>
        <w:t xml:space="preserve"> </w:t>
      </w:r>
      <w:hyperlink r:id="rId1" w:history="1">
        <w:r w:rsidRPr="0054386F">
          <w:rPr>
            <w:rStyle w:val="Hyperlink"/>
            <w:sz w:val="22"/>
            <w:szCs w:val="22"/>
          </w:rPr>
          <w:t>https://www.cdc.gov/mmwr/preview/mmwrhtml/00001773.htm</w:t>
        </w:r>
      </w:hyperlink>
    </w:p>
  </w:footnote>
  <w:footnote w:id="5">
    <w:p w14:paraId="72EF41CE" w14:textId="36C8F60A" w:rsidR="002D79A3" w:rsidRPr="002B0F06" w:rsidRDefault="002D79A3">
      <w:pPr>
        <w:pStyle w:val="FootnoteText"/>
        <w:rPr>
          <w:color w:val="0563C1" w:themeColor="hyperlink"/>
          <w:sz w:val="22"/>
          <w:szCs w:val="22"/>
          <w:u w:val="single"/>
        </w:rPr>
      </w:pPr>
      <w:r>
        <w:rPr>
          <w:rStyle w:val="FootnoteReference"/>
        </w:rPr>
        <w:footnoteRef/>
      </w:r>
      <w:r>
        <w:t xml:space="preserve"> </w:t>
      </w:r>
      <w:hyperlink r:id="rId2" w:history="1">
        <w:r w:rsidRPr="0054386F">
          <w:rPr>
            <w:rStyle w:val="Hyperlink"/>
            <w:sz w:val="22"/>
            <w:szCs w:val="22"/>
          </w:rPr>
          <w:t>http://time.com/84514/nearly-half-of-us-deaths-can-be-prevented-with-lifestyle-changes/</w:t>
        </w:r>
      </w:hyperlink>
    </w:p>
  </w:footnote>
  <w:footnote w:id="6">
    <w:p w14:paraId="049E9EA9" w14:textId="579CD5F5" w:rsidR="002D79A3" w:rsidRDefault="002D79A3">
      <w:pPr>
        <w:pStyle w:val="FootnoteText"/>
        <w:rPr>
          <w:rStyle w:val="Hyperlink"/>
          <w:rFonts w:eastAsia="Times New Roman" w:cs="Times New Roman"/>
          <w:sz w:val="22"/>
          <w:szCs w:val="22"/>
          <w:shd w:val="clear" w:color="auto" w:fill="FFFFFF"/>
        </w:rPr>
      </w:pPr>
      <w:r>
        <w:rPr>
          <w:rStyle w:val="FootnoteReference"/>
        </w:rPr>
        <w:footnoteRef/>
      </w:r>
      <w:r>
        <w:t xml:space="preserve"> </w:t>
      </w:r>
      <w:hyperlink r:id="rId3" w:history="1">
        <w:r w:rsidRPr="002C7080">
          <w:rPr>
            <w:rStyle w:val="Hyperlink"/>
            <w:rFonts w:eastAsia="Times New Roman" w:cs="Times New Roman"/>
            <w:sz w:val="22"/>
            <w:szCs w:val="22"/>
            <w:shd w:val="clear" w:color="auto" w:fill="FFFFFF"/>
          </w:rPr>
          <w:t>http://time.com/84514/nearly-half-of-us-deaths-can-be-prevented-with-lifestyle-changes/</w:t>
        </w:r>
      </w:hyperlink>
    </w:p>
    <w:p w14:paraId="5693B5E6" w14:textId="77777777" w:rsidR="002D79A3" w:rsidRDefault="002D79A3">
      <w:pPr>
        <w:pStyle w:val="FootnoteText"/>
      </w:pPr>
    </w:p>
  </w:footnote>
  <w:footnote w:id="7">
    <w:p w14:paraId="0B0C5FFB" w14:textId="74CAE736" w:rsidR="002D79A3" w:rsidRPr="00586FC6" w:rsidRDefault="002D79A3">
      <w:pPr>
        <w:pStyle w:val="FootnoteText"/>
        <w:rPr>
          <w:color w:val="0563C1" w:themeColor="hyperlink"/>
          <w:sz w:val="20"/>
          <w:szCs w:val="20"/>
          <w:u w:val="single"/>
          <w:rPrChange w:id="225" w:author="david johnson" w:date="2017-09-29T11:07:00Z">
            <w:rPr>
              <w:color w:val="0563C1" w:themeColor="hyperlink"/>
              <w:sz w:val="22"/>
              <w:szCs w:val="22"/>
              <w:u w:val="single"/>
            </w:rPr>
          </w:rPrChange>
        </w:rPr>
      </w:pPr>
      <w:r w:rsidRPr="00586FC6">
        <w:rPr>
          <w:rStyle w:val="FootnoteReference"/>
          <w:sz w:val="20"/>
          <w:szCs w:val="20"/>
          <w:rPrChange w:id="226" w:author="david johnson" w:date="2017-09-29T11:07:00Z">
            <w:rPr>
              <w:rStyle w:val="FootnoteReference"/>
            </w:rPr>
          </w:rPrChange>
        </w:rPr>
        <w:footnoteRef/>
      </w:r>
      <w:r w:rsidRPr="00586FC6">
        <w:rPr>
          <w:sz w:val="20"/>
          <w:szCs w:val="20"/>
          <w:rPrChange w:id="227" w:author="david johnson" w:date="2017-09-29T11:07:00Z">
            <w:rPr/>
          </w:rPrChange>
        </w:rPr>
        <w:t xml:space="preserve"> </w:t>
      </w:r>
      <w:r w:rsidR="002A264F" w:rsidRPr="00586FC6">
        <w:rPr>
          <w:sz w:val="20"/>
          <w:szCs w:val="20"/>
          <w:rPrChange w:id="228" w:author="david johnson" w:date="2017-09-29T11:07:00Z">
            <w:rPr>
              <w:rStyle w:val="Hyperlink"/>
              <w:sz w:val="22"/>
              <w:szCs w:val="22"/>
            </w:rPr>
          </w:rPrChange>
        </w:rPr>
        <w:fldChar w:fldCharType="begin"/>
      </w:r>
      <w:r w:rsidR="002A264F" w:rsidRPr="00586FC6">
        <w:rPr>
          <w:sz w:val="20"/>
          <w:szCs w:val="20"/>
          <w:rPrChange w:id="229" w:author="david johnson" w:date="2017-09-29T11:07:00Z">
            <w:rPr/>
          </w:rPrChange>
        </w:rPr>
        <w:instrText xml:space="preserve"> HYPERLINK "http://jamanetwork.com/journals/jamainternalmedicine/fullarticle/410241" </w:instrText>
      </w:r>
      <w:r w:rsidR="002A264F" w:rsidRPr="00586FC6">
        <w:rPr>
          <w:sz w:val="20"/>
          <w:szCs w:val="20"/>
          <w:rPrChange w:id="230" w:author="david johnson" w:date="2017-09-29T11:07:00Z">
            <w:rPr>
              <w:rStyle w:val="Hyperlink"/>
              <w:sz w:val="22"/>
              <w:szCs w:val="22"/>
            </w:rPr>
          </w:rPrChange>
        </w:rPr>
        <w:fldChar w:fldCharType="separate"/>
      </w:r>
      <w:r w:rsidRPr="00586FC6">
        <w:rPr>
          <w:rStyle w:val="Hyperlink"/>
          <w:sz w:val="20"/>
          <w:szCs w:val="20"/>
          <w:rPrChange w:id="231" w:author="david johnson" w:date="2017-09-29T11:07:00Z">
            <w:rPr>
              <w:rStyle w:val="Hyperlink"/>
              <w:sz w:val="22"/>
              <w:szCs w:val="22"/>
            </w:rPr>
          </w:rPrChange>
        </w:rPr>
        <w:t>http://jamanetwork.com/journals/jamainternalmedicine/fullarticle/410241</w:t>
      </w:r>
      <w:r w:rsidR="002A264F" w:rsidRPr="00586FC6">
        <w:rPr>
          <w:rStyle w:val="Hyperlink"/>
          <w:sz w:val="20"/>
          <w:szCs w:val="20"/>
          <w:rPrChange w:id="232" w:author="david johnson" w:date="2017-09-29T11:07:00Z">
            <w:rPr>
              <w:rStyle w:val="Hyperlink"/>
              <w:sz w:val="22"/>
              <w:szCs w:val="22"/>
            </w:rPr>
          </w:rPrChange>
        </w:rPr>
        <w:fldChar w:fldCharType="end"/>
      </w:r>
    </w:p>
  </w:footnote>
  <w:footnote w:id="8">
    <w:p w14:paraId="6AC2F1AB" w14:textId="36D31AF9" w:rsidR="002D79A3" w:rsidRPr="00586FC6" w:rsidRDefault="002D79A3">
      <w:pPr>
        <w:pStyle w:val="FootnoteText"/>
        <w:rPr>
          <w:sz w:val="20"/>
          <w:szCs w:val="20"/>
          <w:rPrChange w:id="249" w:author="david johnson" w:date="2017-09-29T11:07:00Z">
            <w:rPr/>
          </w:rPrChange>
        </w:rPr>
      </w:pPr>
      <w:r w:rsidRPr="00586FC6">
        <w:rPr>
          <w:rStyle w:val="FootnoteReference"/>
          <w:sz w:val="20"/>
          <w:szCs w:val="20"/>
          <w:rPrChange w:id="250" w:author="david johnson" w:date="2017-09-29T11:07:00Z">
            <w:rPr>
              <w:rStyle w:val="FootnoteReference"/>
            </w:rPr>
          </w:rPrChange>
        </w:rPr>
        <w:footnoteRef/>
      </w:r>
      <w:r w:rsidRPr="00586FC6">
        <w:rPr>
          <w:sz w:val="20"/>
          <w:szCs w:val="20"/>
          <w:rPrChange w:id="251" w:author="david johnson" w:date="2017-09-29T11:07:00Z">
            <w:rPr/>
          </w:rPrChange>
        </w:rPr>
        <w:t xml:space="preserve"> </w:t>
      </w:r>
      <w:r w:rsidR="002A264F" w:rsidRPr="00586FC6">
        <w:rPr>
          <w:sz w:val="20"/>
          <w:szCs w:val="20"/>
          <w:rPrChange w:id="252" w:author="david johnson" w:date="2017-09-29T11:07:00Z">
            <w:rPr>
              <w:rStyle w:val="Hyperlink"/>
              <w:sz w:val="22"/>
              <w:szCs w:val="22"/>
            </w:rPr>
          </w:rPrChange>
        </w:rPr>
        <w:fldChar w:fldCharType="begin"/>
      </w:r>
      <w:r w:rsidR="002A264F" w:rsidRPr="00586FC6">
        <w:rPr>
          <w:sz w:val="20"/>
          <w:szCs w:val="20"/>
          <w:rPrChange w:id="253" w:author="david johnson" w:date="2017-09-29T11:07:00Z">
            <w:rPr/>
          </w:rPrChange>
        </w:rPr>
        <w:instrText xml:space="preserve"> HYPERLINK "http://www.bbc.com/news/health-39693462" </w:instrText>
      </w:r>
      <w:r w:rsidR="002A264F" w:rsidRPr="00586FC6">
        <w:rPr>
          <w:sz w:val="20"/>
          <w:szCs w:val="20"/>
          <w:rPrChange w:id="254" w:author="david johnson" w:date="2017-09-29T11:07:00Z">
            <w:rPr>
              <w:rStyle w:val="Hyperlink"/>
              <w:sz w:val="22"/>
              <w:szCs w:val="22"/>
            </w:rPr>
          </w:rPrChange>
        </w:rPr>
        <w:fldChar w:fldCharType="separate"/>
      </w:r>
      <w:r w:rsidRPr="00586FC6">
        <w:rPr>
          <w:rStyle w:val="Hyperlink"/>
          <w:sz w:val="20"/>
          <w:szCs w:val="20"/>
          <w:rPrChange w:id="255" w:author="david johnson" w:date="2017-09-29T11:07:00Z">
            <w:rPr>
              <w:rStyle w:val="Hyperlink"/>
              <w:sz w:val="22"/>
              <w:szCs w:val="22"/>
            </w:rPr>
          </w:rPrChange>
        </w:rPr>
        <w:t>http://www.bbc.com/news/health-39693462</w:t>
      </w:r>
      <w:r w:rsidR="002A264F" w:rsidRPr="00586FC6">
        <w:rPr>
          <w:rStyle w:val="Hyperlink"/>
          <w:sz w:val="20"/>
          <w:szCs w:val="20"/>
          <w:rPrChange w:id="256" w:author="david johnson" w:date="2017-09-29T11:07:00Z">
            <w:rPr>
              <w:rStyle w:val="Hyperlink"/>
              <w:sz w:val="22"/>
              <w:szCs w:val="22"/>
            </w:rPr>
          </w:rPrChange>
        </w:rPr>
        <w:fldChar w:fldCharType="end"/>
      </w:r>
    </w:p>
  </w:footnote>
  <w:footnote w:id="9">
    <w:p w14:paraId="237FC465" w14:textId="3D929C17" w:rsidR="002D79A3" w:rsidRPr="00586FC6" w:rsidRDefault="002D79A3">
      <w:pPr>
        <w:pStyle w:val="FootnoteText"/>
        <w:rPr>
          <w:sz w:val="20"/>
          <w:szCs w:val="20"/>
          <w:rPrChange w:id="293" w:author="david johnson" w:date="2017-09-29T11:07:00Z">
            <w:rPr/>
          </w:rPrChange>
        </w:rPr>
      </w:pPr>
      <w:r w:rsidRPr="00586FC6">
        <w:rPr>
          <w:rStyle w:val="FootnoteReference"/>
          <w:sz w:val="20"/>
          <w:szCs w:val="20"/>
          <w:rPrChange w:id="294" w:author="david johnson" w:date="2017-09-29T11:07:00Z">
            <w:rPr>
              <w:rStyle w:val="FootnoteReference"/>
            </w:rPr>
          </w:rPrChange>
        </w:rPr>
        <w:footnoteRef/>
      </w:r>
      <w:r w:rsidRPr="00586FC6">
        <w:rPr>
          <w:sz w:val="20"/>
          <w:szCs w:val="20"/>
          <w:rPrChange w:id="295" w:author="david johnson" w:date="2017-09-29T11:07:00Z">
            <w:rPr/>
          </w:rPrChange>
        </w:rPr>
        <w:t xml:space="preserve"> </w:t>
      </w:r>
      <w:r w:rsidR="002A264F" w:rsidRPr="00586FC6">
        <w:rPr>
          <w:sz w:val="20"/>
          <w:szCs w:val="20"/>
          <w:rPrChange w:id="296" w:author="david johnson" w:date="2017-09-29T11:07:00Z">
            <w:rPr>
              <w:rStyle w:val="Hyperlink"/>
            </w:rPr>
          </w:rPrChange>
        </w:rPr>
        <w:fldChar w:fldCharType="begin"/>
      </w:r>
      <w:r w:rsidR="002A264F" w:rsidRPr="00586FC6">
        <w:rPr>
          <w:sz w:val="20"/>
          <w:szCs w:val="20"/>
          <w:rPrChange w:id="297" w:author="david johnson" w:date="2017-09-29T11:07:00Z">
            <w:rPr/>
          </w:rPrChange>
        </w:rPr>
        <w:instrText xml:space="preserve"> HYPERLINK "https://www.washingtonpost.com/local/social-issues/healthier-living-could-reduce-worldwide-dementia-by-a-third-report-says/2017/07/19/e40438be-6cc0-11e7-96ab-5f38140b38cc_story.html?hpid=hp_hp-more-top-stories_dementia1230am%3Ahomepage%2Fstory&amp;utm_term=.11d6f3900591" </w:instrText>
      </w:r>
      <w:r w:rsidR="002A264F" w:rsidRPr="00586FC6">
        <w:rPr>
          <w:sz w:val="20"/>
          <w:szCs w:val="20"/>
          <w:rPrChange w:id="298" w:author="david johnson" w:date="2017-09-29T11:07:00Z">
            <w:rPr>
              <w:rStyle w:val="Hyperlink"/>
            </w:rPr>
          </w:rPrChange>
        </w:rPr>
        <w:fldChar w:fldCharType="separate"/>
      </w:r>
      <w:r w:rsidRPr="00586FC6">
        <w:rPr>
          <w:rStyle w:val="Hyperlink"/>
          <w:sz w:val="20"/>
          <w:szCs w:val="20"/>
          <w:rPrChange w:id="299" w:author="david johnson" w:date="2017-09-29T11:07:00Z">
            <w:rPr>
              <w:rStyle w:val="Hyperlink"/>
            </w:rPr>
          </w:rPrChange>
        </w:rPr>
        <w:t>https://www.washingtonpost.com/local/social-issues/healthier-living-could-reduce-worldwide-dementia-by-a-third-report-says/2017/07/19/e40438be-6cc0-11e7-96ab-5f38140b38cc_story.html?hpid=hp_hp-more-top-stories_dementia1230am%3Ahomepage%2Fstory&amp;utm_term=.11d6f3900591</w:t>
      </w:r>
      <w:r w:rsidR="002A264F" w:rsidRPr="00586FC6">
        <w:rPr>
          <w:rStyle w:val="Hyperlink"/>
          <w:sz w:val="20"/>
          <w:szCs w:val="20"/>
          <w:rPrChange w:id="300" w:author="david johnson" w:date="2017-09-29T11:07:00Z">
            <w:rPr>
              <w:rStyle w:val="Hyperlink"/>
            </w:rPr>
          </w:rPrChange>
        </w:rPr>
        <w:fldChar w:fldCharType="end"/>
      </w:r>
    </w:p>
  </w:footnote>
  <w:footnote w:id="10">
    <w:p w14:paraId="3C7AEE28" w14:textId="54CED3BD" w:rsidR="002D79A3" w:rsidRPr="00586FC6" w:rsidRDefault="002D79A3">
      <w:pPr>
        <w:pStyle w:val="FootnoteText"/>
        <w:rPr>
          <w:sz w:val="20"/>
          <w:szCs w:val="20"/>
          <w:rPrChange w:id="316" w:author="david johnson" w:date="2017-09-29T11:07:00Z">
            <w:rPr/>
          </w:rPrChange>
        </w:rPr>
      </w:pPr>
      <w:r w:rsidRPr="00586FC6">
        <w:rPr>
          <w:rStyle w:val="FootnoteReference"/>
          <w:sz w:val="20"/>
          <w:szCs w:val="20"/>
          <w:rPrChange w:id="317" w:author="david johnson" w:date="2017-09-29T11:07:00Z">
            <w:rPr>
              <w:rStyle w:val="FootnoteReference"/>
            </w:rPr>
          </w:rPrChange>
        </w:rPr>
        <w:footnoteRef/>
      </w:r>
      <w:r w:rsidRPr="00586FC6">
        <w:rPr>
          <w:sz w:val="20"/>
          <w:szCs w:val="20"/>
          <w:rPrChange w:id="318" w:author="david johnson" w:date="2017-09-29T11:07:00Z">
            <w:rPr/>
          </w:rPrChange>
        </w:rPr>
        <w:t xml:space="preserve"> </w:t>
      </w:r>
      <w:r w:rsidR="002A264F" w:rsidRPr="00586FC6">
        <w:rPr>
          <w:sz w:val="20"/>
          <w:szCs w:val="20"/>
          <w:rPrChange w:id="319" w:author="david johnson" w:date="2017-09-29T11:07:00Z">
            <w:rPr>
              <w:rStyle w:val="Hyperlink"/>
            </w:rPr>
          </w:rPrChange>
        </w:rPr>
        <w:fldChar w:fldCharType="begin"/>
      </w:r>
      <w:r w:rsidR="002A264F" w:rsidRPr="00586FC6">
        <w:rPr>
          <w:sz w:val="20"/>
          <w:szCs w:val="20"/>
          <w:rPrChange w:id="320" w:author="david johnson" w:date="2017-09-29T11:07:00Z">
            <w:rPr/>
          </w:rPrChange>
        </w:rPr>
        <w:instrText xml:space="preserve"> HYPERLINK "http://www.pnas.org/content/112/49/15142.full.pdf" </w:instrText>
      </w:r>
      <w:r w:rsidR="002A264F" w:rsidRPr="00586FC6">
        <w:rPr>
          <w:sz w:val="20"/>
          <w:szCs w:val="20"/>
          <w:rPrChange w:id="321" w:author="david johnson" w:date="2017-09-29T11:07:00Z">
            <w:rPr>
              <w:rStyle w:val="Hyperlink"/>
            </w:rPr>
          </w:rPrChange>
        </w:rPr>
        <w:fldChar w:fldCharType="separate"/>
      </w:r>
      <w:r w:rsidRPr="00586FC6">
        <w:rPr>
          <w:rStyle w:val="Hyperlink"/>
          <w:sz w:val="20"/>
          <w:szCs w:val="20"/>
          <w:rPrChange w:id="322" w:author="david johnson" w:date="2017-09-29T11:07:00Z">
            <w:rPr>
              <w:rStyle w:val="Hyperlink"/>
            </w:rPr>
          </w:rPrChange>
        </w:rPr>
        <w:t>http://www.pnas.org/content/112/49/15142.full.pdf</w:t>
      </w:r>
      <w:r w:rsidR="002A264F" w:rsidRPr="00586FC6">
        <w:rPr>
          <w:rStyle w:val="Hyperlink"/>
          <w:sz w:val="20"/>
          <w:szCs w:val="20"/>
          <w:rPrChange w:id="323" w:author="david johnson" w:date="2017-09-29T11:07:00Z">
            <w:rPr>
              <w:rStyle w:val="Hyperlink"/>
            </w:rPr>
          </w:rPrChange>
        </w:rPr>
        <w:fldChar w:fldCharType="end"/>
      </w:r>
    </w:p>
  </w:footnote>
  <w:footnote w:id="11">
    <w:p w14:paraId="3BF19B87" w14:textId="36F2831F" w:rsidR="002D79A3" w:rsidRPr="00586FC6" w:rsidRDefault="002D79A3">
      <w:pPr>
        <w:pStyle w:val="FootnoteText"/>
        <w:rPr>
          <w:sz w:val="20"/>
          <w:szCs w:val="20"/>
          <w:rPrChange w:id="331" w:author="david johnson" w:date="2017-09-29T11:07:00Z">
            <w:rPr/>
          </w:rPrChange>
        </w:rPr>
      </w:pPr>
      <w:r w:rsidRPr="00586FC6">
        <w:rPr>
          <w:rStyle w:val="FootnoteReference"/>
          <w:sz w:val="20"/>
          <w:szCs w:val="20"/>
          <w:rPrChange w:id="332" w:author="david johnson" w:date="2017-09-29T11:07:00Z">
            <w:rPr>
              <w:rStyle w:val="FootnoteReference"/>
            </w:rPr>
          </w:rPrChange>
        </w:rPr>
        <w:footnoteRef/>
      </w:r>
      <w:r w:rsidRPr="00586FC6">
        <w:rPr>
          <w:sz w:val="20"/>
          <w:szCs w:val="20"/>
          <w:rPrChange w:id="333" w:author="david johnson" w:date="2017-09-29T11:07:00Z">
            <w:rPr/>
          </w:rPrChange>
        </w:rPr>
        <w:t xml:space="preserve"> </w:t>
      </w:r>
      <w:r w:rsidR="002A264F" w:rsidRPr="00586FC6">
        <w:rPr>
          <w:sz w:val="20"/>
          <w:szCs w:val="20"/>
          <w:rPrChange w:id="334" w:author="david johnson" w:date="2017-09-29T11:07:00Z">
            <w:rPr>
              <w:rStyle w:val="Hyperlink"/>
            </w:rPr>
          </w:rPrChange>
        </w:rPr>
        <w:fldChar w:fldCharType="begin"/>
      </w:r>
      <w:r w:rsidR="002A264F" w:rsidRPr="00586FC6">
        <w:rPr>
          <w:sz w:val="20"/>
          <w:szCs w:val="20"/>
          <w:rPrChange w:id="335" w:author="david johnson" w:date="2017-09-29T11:07:00Z">
            <w:rPr/>
          </w:rPrChange>
        </w:rPr>
        <w:instrText xml:space="preserve"> HYPERLINK "https://www.theatlantic.com/health/archive/2015/12/loneliness-social-isolation-and-health/418395/?utm_source=atlfb" </w:instrText>
      </w:r>
      <w:r w:rsidR="002A264F" w:rsidRPr="00586FC6">
        <w:rPr>
          <w:sz w:val="20"/>
          <w:szCs w:val="20"/>
          <w:rPrChange w:id="336" w:author="david johnson" w:date="2017-09-29T11:07:00Z">
            <w:rPr>
              <w:rStyle w:val="Hyperlink"/>
            </w:rPr>
          </w:rPrChange>
        </w:rPr>
        <w:fldChar w:fldCharType="separate"/>
      </w:r>
      <w:r w:rsidRPr="00586FC6">
        <w:rPr>
          <w:rStyle w:val="Hyperlink"/>
          <w:sz w:val="20"/>
          <w:szCs w:val="20"/>
          <w:rPrChange w:id="337" w:author="david johnson" w:date="2017-09-29T11:07:00Z">
            <w:rPr>
              <w:rStyle w:val="Hyperlink"/>
            </w:rPr>
          </w:rPrChange>
        </w:rPr>
        <w:t>https://www.theatlantic.com/health/archive/2015/12/loneliness-social-isolation-and-health/418395/?utm_source=atlfb</w:t>
      </w:r>
      <w:r w:rsidR="002A264F" w:rsidRPr="00586FC6">
        <w:rPr>
          <w:rStyle w:val="Hyperlink"/>
          <w:sz w:val="20"/>
          <w:szCs w:val="20"/>
          <w:rPrChange w:id="338" w:author="david johnson" w:date="2017-09-29T11:07:00Z">
            <w:rPr>
              <w:rStyle w:val="Hyperlink"/>
            </w:rPr>
          </w:rPrChange>
        </w:rPr>
        <w:fldChar w:fldCharType="end"/>
      </w:r>
    </w:p>
  </w:footnote>
  <w:footnote w:id="12">
    <w:p w14:paraId="147EC16B" w14:textId="02233CF6" w:rsidR="002D79A3" w:rsidRPr="00586FC6" w:rsidRDefault="002D79A3">
      <w:pPr>
        <w:pStyle w:val="FootnoteText"/>
        <w:rPr>
          <w:sz w:val="20"/>
          <w:szCs w:val="20"/>
          <w:rPrChange w:id="347" w:author="david johnson" w:date="2017-09-29T11:07:00Z">
            <w:rPr/>
          </w:rPrChange>
        </w:rPr>
      </w:pPr>
      <w:r w:rsidRPr="00586FC6">
        <w:rPr>
          <w:rStyle w:val="FootnoteReference"/>
          <w:sz w:val="20"/>
          <w:szCs w:val="20"/>
          <w:rPrChange w:id="348" w:author="david johnson" w:date="2017-09-29T11:07:00Z">
            <w:rPr>
              <w:rStyle w:val="FootnoteReference"/>
            </w:rPr>
          </w:rPrChange>
        </w:rPr>
        <w:footnoteRef/>
      </w:r>
      <w:r w:rsidRPr="00586FC6">
        <w:rPr>
          <w:sz w:val="20"/>
          <w:szCs w:val="20"/>
          <w:rPrChange w:id="349" w:author="david johnson" w:date="2017-09-29T11:07:00Z">
            <w:rPr/>
          </w:rPrChange>
        </w:rPr>
        <w:t xml:space="preserve"> </w:t>
      </w:r>
      <w:r w:rsidR="002A264F" w:rsidRPr="00586FC6">
        <w:rPr>
          <w:sz w:val="20"/>
          <w:szCs w:val="20"/>
          <w:rPrChange w:id="350" w:author="david johnson" w:date="2017-09-29T11:07:00Z">
            <w:rPr>
              <w:rStyle w:val="Hyperlink"/>
            </w:rPr>
          </w:rPrChange>
        </w:rPr>
        <w:fldChar w:fldCharType="begin"/>
      </w:r>
      <w:r w:rsidR="002A264F" w:rsidRPr="00586FC6">
        <w:rPr>
          <w:sz w:val="20"/>
          <w:szCs w:val="20"/>
          <w:rPrChange w:id="351" w:author="david johnson" w:date="2017-09-29T11:07:00Z">
            <w:rPr/>
          </w:rPrChange>
        </w:rPr>
        <w:instrText xml:space="preserve"> HYPERLINK "https://www.forbes.com/sites/quora/2017/01/18/loneliness-might-be-a-bigger-health-risk-than-smoking-or-obesity/" </w:instrText>
      </w:r>
      <w:r w:rsidR="002A264F" w:rsidRPr="00586FC6">
        <w:rPr>
          <w:sz w:val="20"/>
          <w:szCs w:val="20"/>
          <w:rPrChange w:id="352" w:author="david johnson" w:date="2017-09-29T11:07:00Z">
            <w:rPr>
              <w:rStyle w:val="Hyperlink"/>
            </w:rPr>
          </w:rPrChange>
        </w:rPr>
        <w:fldChar w:fldCharType="separate"/>
      </w:r>
      <w:r w:rsidRPr="00586FC6">
        <w:rPr>
          <w:rStyle w:val="Hyperlink"/>
          <w:sz w:val="20"/>
          <w:szCs w:val="20"/>
          <w:rPrChange w:id="353" w:author="david johnson" w:date="2017-09-29T11:07:00Z">
            <w:rPr>
              <w:rStyle w:val="Hyperlink"/>
            </w:rPr>
          </w:rPrChange>
        </w:rPr>
        <w:t>https://www.forbes.com/sites/quora/2017/01/18/loneliness-might-be-a-bigger-health-risk-than-smoking-or-obesity/</w:t>
      </w:r>
      <w:r w:rsidR="002A264F" w:rsidRPr="00586FC6">
        <w:rPr>
          <w:rStyle w:val="Hyperlink"/>
          <w:sz w:val="20"/>
          <w:szCs w:val="20"/>
          <w:rPrChange w:id="354" w:author="david johnson" w:date="2017-09-29T11:07:00Z">
            <w:rPr>
              <w:rStyle w:val="Hyperlink"/>
            </w:rPr>
          </w:rPrChange>
        </w:rPr>
        <w:fldChar w:fldCharType="end"/>
      </w:r>
    </w:p>
  </w:footnote>
  <w:footnote w:id="13">
    <w:p w14:paraId="1223A591" w14:textId="1CE669A8" w:rsidR="002D79A3" w:rsidRPr="00586FC6" w:rsidRDefault="002D79A3">
      <w:pPr>
        <w:pStyle w:val="FootnoteText"/>
        <w:rPr>
          <w:sz w:val="20"/>
          <w:szCs w:val="20"/>
          <w:rPrChange w:id="361" w:author="david johnson" w:date="2017-09-29T11:07:00Z">
            <w:rPr/>
          </w:rPrChange>
        </w:rPr>
      </w:pPr>
      <w:r w:rsidRPr="00586FC6">
        <w:rPr>
          <w:rStyle w:val="FootnoteReference"/>
          <w:sz w:val="20"/>
          <w:szCs w:val="20"/>
          <w:rPrChange w:id="362" w:author="david johnson" w:date="2017-09-29T11:07:00Z">
            <w:rPr>
              <w:rStyle w:val="FootnoteReference"/>
            </w:rPr>
          </w:rPrChange>
        </w:rPr>
        <w:footnoteRef/>
      </w:r>
      <w:r w:rsidRPr="00586FC6">
        <w:rPr>
          <w:sz w:val="20"/>
          <w:szCs w:val="20"/>
          <w:rPrChange w:id="363" w:author="david johnson" w:date="2017-09-29T11:07:00Z">
            <w:rPr/>
          </w:rPrChange>
        </w:rPr>
        <w:t xml:space="preserve"> </w:t>
      </w:r>
      <w:r w:rsidR="002A264F" w:rsidRPr="00586FC6">
        <w:rPr>
          <w:sz w:val="20"/>
          <w:szCs w:val="20"/>
          <w:rPrChange w:id="364" w:author="david johnson" w:date="2017-09-29T11:07:00Z">
            <w:rPr>
              <w:rStyle w:val="Hyperlink"/>
            </w:rPr>
          </w:rPrChange>
        </w:rPr>
        <w:fldChar w:fldCharType="begin"/>
      </w:r>
      <w:r w:rsidR="002A264F" w:rsidRPr="00586FC6">
        <w:rPr>
          <w:sz w:val="20"/>
          <w:szCs w:val="20"/>
          <w:rPrChange w:id="365" w:author="david johnson" w:date="2017-09-29T11:07:00Z">
            <w:rPr/>
          </w:rPrChange>
        </w:rPr>
        <w:instrText xml:space="preserve"> HYPERLINK "http://www.telegraph.co.uk/science/2016/08/24/having-no-friends-could-be-as-deadly-as-smoking-harvard-universi/" </w:instrText>
      </w:r>
      <w:r w:rsidR="002A264F" w:rsidRPr="00586FC6">
        <w:rPr>
          <w:sz w:val="20"/>
          <w:szCs w:val="20"/>
          <w:rPrChange w:id="366" w:author="david johnson" w:date="2017-09-29T11:07:00Z">
            <w:rPr>
              <w:rStyle w:val="Hyperlink"/>
            </w:rPr>
          </w:rPrChange>
        </w:rPr>
        <w:fldChar w:fldCharType="separate"/>
      </w:r>
      <w:r w:rsidRPr="00586FC6">
        <w:rPr>
          <w:rStyle w:val="Hyperlink"/>
          <w:sz w:val="20"/>
          <w:szCs w:val="20"/>
          <w:rPrChange w:id="367" w:author="david johnson" w:date="2017-09-29T11:07:00Z">
            <w:rPr>
              <w:rStyle w:val="Hyperlink"/>
            </w:rPr>
          </w:rPrChange>
        </w:rPr>
        <w:t>http://www.telegraph.co.uk/science/2016/08/24/having-no-friends-could-be-as-deadly-as-smoking-harvard-universi/</w:t>
      </w:r>
      <w:r w:rsidR="002A264F" w:rsidRPr="00586FC6">
        <w:rPr>
          <w:rStyle w:val="Hyperlink"/>
          <w:sz w:val="20"/>
          <w:szCs w:val="20"/>
          <w:rPrChange w:id="368" w:author="david johnson" w:date="2017-09-29T11:07:00Z">
            <w:rPr>
              <w:rStyle w:val="Hyperlink"/>
            </w:rPr>
          </w:rPrChange>
        </w:rPr>
        <w:fldChar w:fldCharType="end"/>
      </w:r>
    </w:p>
  </w:footnote>
  <w:footnote w:id="14">
    <w:p w14:paraId="11B6DA9D" w14:textId="57F7F5F7" w:rsidR="002D79A3" w:rsidRDefault="002D79A3">
      <w:pPr>
        <w:pStyle w:val="FootnoteText"/>
      </w:pPr>
      <w:r w:rsidRPr="00586FC6">
        <w:rPr>
          <w:rStyle w:val="FootnoteReference"/>
          <w:sz w:val="20"/>
          <w:szCs w:val="20"/>
          <w:rPrChange w:id="370" w:author="david johnson" w:date="2017-09-29T11:07:00Z">
            <w:rPr>
              <w:rStyle w:val="FootnoteReference"/>
            </w:rPr>
          </w:rPrChange>
        </w:rPr>
        <w:footnoteRef/>
      </w:r>
      <w:r w:rsidRPr="00586FC6">
        <w:rPr>
          <w:sz w:val="20"/>
          <w:szCs w:val="20"/>
          <w:rPrChange w:id="371" w:author="david johnson" w:date="2017-09-29T11:07:00Z">
            <w:rPr/>
          </w:rPrChange>
        </w:rPr>
        <w:t xml:space="preserve"> </w:t>
      </w:r>
      <w:r w:rsidR="002A264F" w:rsidRPr="00586FC6">
        <w:rPr>
          <w:sz w:val="20"/>
          <w:szCs w:val="20"/>
          <w:rPrChange w:id="372" w:author="david johnson" w:date="2017-09-29T11:07:00Z">
            <w:rPr>
              <w:rStyle w:val="Hyperlink"/>
            </w:rPr>
          </w:rPrChange>
        </w:rPr>
        <w:fldChar w:fldCharType="begin"/>
      </w:r>
      <w:r w:rsidR="002A264F" w:rsidRPr="00586FC6">
        <w:rPr>
          <w:sz w:val="20"/>
          <w:szCs w:val="20"/>
          <w:rPrChange w:id="373" w:author="david johnson" w:date="2017-09-29T11:07:00Z">
            <w:rPr/>
          </w:rPrChange>
        </w:rPr>
        <w:instrText xml:space="preserve"> HYPERLINK "http://www.richroll.com/podcast/danbuettner/" </w:instrText>
      </w:r>
      <w:r w:rsidR="002A264F" w:rsidRPr="00586FC6">
        <w:rPr>
          <w:sz w:val="20"/>
          <w:szCs w:val="20"/>
          <w:rPrChange w:id="374" w:author="david johnson" w:date="2017-09-29T11:07:00Z">
            <w:rPr>
              <w:rStyle w:val="Hyperlink"/>
            </w:rPr>
          </w:rPrChange>
        </w:rPr>
        <w:fldChar w:fldCharType="separate"/>
      </w:r>
      <w:r w:rsidRPr="00586FC6">
        <w:rPr>
          <w:rStyle w:val="Hyperlink"/>
          <w:sz w:val="20"/>
          <w:szCs w:val="20"/>
          <w:rPrChange w:id="375" w:author="david johnson" w:date="2017-09-29T11:07:00Z">
            <w:rPr>
              <w:rStyle w:val="Hyperlink"/>
            </w:rPr>
          </w:rPrChange>
        </w:rPr>
        <w:t>http://www.richroll.com/podcast/danbuettner/</w:t>
      </w:r>
      <w:r w:rsidR="002A264F" w:rsidRPr="00586FC6">
        <w:rPr>
          <w:rStyle w:val="Hyperlink"/>
          <w:sz w:val="20"/>
          <w:szCs w:val="20"/>
          <w:rPrChange w:id="376" w:author="david johnson" w:date="2017-09-29T11:07:00Z">
            <w:rPr>
              <w:rStyle w:val="Hyperlink"/>
            </w:rPr>
          </w:rPrChange>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A4009"/>
    <w:multiLevelType w:val="hybridMultilevel"/>
    <w:tmpl w:val="AB66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52947"/>
    <w:multiLevelType w:val="hybridMultilevel"/>
    <w:tmpl w:val="8876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64003"/>
    <w:multiLevelType w:val="hybridMultilevel"/>
    <w:tmpl w:val="02F8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johnson">
    <w15:presenceInfo w15:providerId="Windows Live" w15:userId="161fa994afa19d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20"/>
    <w:rsid w:val="00021B9F"/>
    <w:rsid w:val="0003407D"/>
    <w:rsid w:val="000632AD"/>
    <w:rsid w:val="00075E19"/>
    <w:rsid w:val="0008141A"/>
    <w:rsid w:val="0009263F"/>
    <w:rsid w:val="000A0A6D"/>
    <w:rsid w:val="000A2F03"/>
    <w:rsid w:val="000A49F1"/>
    <w:rsid w:val="000B1F68"/>
    <w:rsid w:val="000B264E"/>
    <w:rsid w:val="000B2BB3"/>
    <w:rsid w:val="000C3E51"/>
    <w:rsid w:val="000F1735"/>
    <w:rsid w:val="000F56C8"/>
    <w:rsid w:val="0010234A"/>
    <w:rsid w:val="0011212F"/>
    <w:rsid w:val="00120287"/>
    <w:rsid w:val="00135A42"/>
    <w:rsid w:val="00174FFB"/>
    <w:rsid w:val="001B01D9"/>
    <w:rsid w:val="001B6627"/>
    <w:rsid w:val="001D3B59"/>
    <w:rsid w:val="001D5CE1"/>
    <w:rsid w:val="001D7695"/>
    <w:rsid w:val="00206FFB"/>
    <w:rsid w:val="00213CE1"/>
    <w:rsid w:val="0022473F"/>
    <w:rsid w:val="00241B68"/>
    <w:rsid w:val="00242E67"/>
    <w:rsid w:val="00262280"/>
    <w:rsid w:val="00270327"/>
    <w:rsid w:val="002967B1"/>
    <w:rsid w:val="002A1E22"/>
    <w:rsid w:val="002A264F"/>
    <w:rsid w:val="002A3170"/>
    <w:rsid w:val="002B033D"/>
    <w:rsid w:val="002B0F06"/>
    <w:rsid w:val="002D79A3"/>
    <w:rsid w:val="00301B69"/>
    <w:rsid w:val="00311A15"/>
    <w:rsid w:val="00316178"/>
    <w:rsid w:val="00322DF9"/>
    <w:rsid w:val="00333363"/>
    <w:rsid w:val="00336196"/>
    <w:rsid w:val="003600DE"/>
    <w:rsid w:val="003679A7"/>
    <w:rsid w:val="003714E0"/>
    <w:rsid w:val="00396273"/>
    <w:rsid w:val="003A31EB"/>
    <w:rsid w:val="003A452B"/>
    <w:rsid w:val="003A6165"/>
    <w:rsid w:val="003B0C69"/>
    <w:rsid w:val="003B3B11"/>
    <w:rsid w:val="003E6F0B"/>
    <w:rsid w:val="00405E6A"/>
    <w:rsid w:val="004156BA"/>
    <w:rsid w:val="00422F16"/>
    <w:rsid w:val="0043650E"/>
    <w:rsid w:val="00447A65"/>
    <w:rsid w:val="00456841"/>
    <w:rsid w:val="00457BCE"/>
    <w:rsid w:val="004771E7"/>
    <w:rsid w:val="00491780"/>
    <w:rsid w:val="004C079E"/>
    <w:rsid w:val="004D59DC"/>
    <w:rsid w:val="004E68DF"/>
    <w:rsid w:val="0051665F"/>
    <w:rsid w:val="00552A2E"/>
    <w:rsid w:val="005533BF"/>
    <w:rsid w:val="0056757C"/>
    <w:rsid w:val="00577AD6"/>
    <w:rsid w:val="00586FC6"/>
    <w:rsid w:val="00591D1D"/>
    <w:rsid w:val="005D174E"/>
    <w:rsid w:val="005E5085"/>
    <w:rsid w:val="005F662A"/>
    <w:rsid w:val="00602130"/>
    <w:rsid w:val="00616445"/>
    <w:rsid w:val="0062371B"/>
    <w:rsid w:val="00640FA8"/>
    <w:rsid w:val="00645C9D"/>
    <w:rsid w:val="006461BC"/>
    <w:rsid w:val="00655B04"/>
    <w:rsid w:val="00656C9C"/>
    <w:rsid w:val="00667B5F"/>
    <w:rsid w:val="00690D87"/>
    <w:rsid w:val="006B4FAD"/>
    <w:rsid w:val="006C1A7D"/>
    <w:rsid w:val="006D64E0"/>
    <w:rsid w:val="006E7846"/>
    <w:rsid w:val="00725668"/>
    <w:rsid w:val="00740AA8"/>
    <w:rsid w:val="00740B50"/>
    <w:rsid w:val="007415EB"/>
    <w:rsid w:val="00742F31"/>
    <w:rsid w:val="00751B9F"/>
    <w:rsid w:val="00754314"/>
    <w:rsid w:val="00773C28"/>
    <w:rsid w:val="00781D57"/>
    <w:rsid w:val="00782457"/>
    <w:rsid w:val="00794FEE"/>
    <w:rsid w:val="007B3746"/>
    <w:rsid w:val="007C150A"/>
    <w:rsid w:val="007F1CC4"/>
    <w:rsid w:val="00812147"/>
    <w:rsid w:val="00816596"/>
    <w:rsid w:val="00825A56"/>
    <w:rsid w:val="0083536C"/>
    <w:rsid w:val="00835872"/>
    <w:rsid w:val="00845834"/>
    <w:rsid w:val="0086488C"/>
    <w:rsid w:val="00866E6F"/>
    <w:rsid w:val="00876379"/>
    <w:rsid w:val="00894F20"/>
    <w:rsid w:val="008A0DDC"/>
    <w:rsid w:val="008B0439"/>
    <w:rsid w:val="008B5916"/>
    <w:rsid w:val="008B69A6"/>
    <w:rsid w:val="008C1448"/>
    <w:rsid w:val="008E139E"/>
    <w:rsid w:val="008E1B53"/>
    <w:rsid w:val="00911B14"/>
    <w:rsid w:val="009321AF"/>
    <w:rsid w:val="00980B70"/>
    <w:rsid w:val="009846CF"/>
    <w:rsid w:val="009853DC"/>
    <w:rsid w:val="00990A07"/>
    <w:rsid w:val="00993E70"/>
    <w:rsid w:val="009A5635"/>
    <w:rsid w:val="009B2C40"/>
    <w:rsid w:val="009C51E5"/>
    <w:rsid w:val="009E2AFE"/>
    <w:rsid w:val="00A0240A"/>
    <w:rsid w:val="00A0409E"/>
    <w:rsid w:val="00A35557"/>
    <w:rsid w:val="00A41EFA"/>
    <w:rsid w:val="00A61DFB"/>
    <w:rsid w:val="00A855C3"/>
    <w:rsid w:val="00A87443"/>
    <w:rsid w:val="00AA6236"/>
    <w:rsid w:val="00AB0B1D"/>
    <w:rsid w:val="00AC6390"/>
    <w:rsid w:val="00AD0C81"/>
    <w:rsid w:val="00AE45F1"/>
    <w:rsid w:val="00AF2EDD"/>
    <w:rsid w:val="00B0374D"/>
    <w:rsid w:val="00B54DF6"/>
    <w:rsid w:val="00B5777E"/>
    <w:rsid w:val="00B721F5"/>
    <w:rsid w:val="00B87E05"/>
    <w:rsid w:val="00B909A3"/>
    <w:rsid w:val="00B931AC"/>
    <w:rsid w:val="00BA6DC2"/>
    <w:rsid w:val="00BB4AC9"/>
    <w:rsid w:val="00BB4E24"/>
    <w:rsid w:val="00BD331D"/>
    <w:rsid w:val="00BF2E04"/>
    <w:rsid w:val="00C0190D"/>
    <w:rsid w:val="00C11224"/>
    <w:rsid w:val="00C11B70"/>
    <w:rsid w:val="00C178E9"/>
    <w:rsid w:val="00C229C5"/>
    <w:rsid w:val="00C25541"/>
    <w:rsid w:val="00C313AE"/>
    <w:rsid w:val="00C40F0D"/>
    <w:rsid w:val="00C8594D"/>
    <w:rsid w:val="00C90038"/>
    <w:rsid w:val="00CA19FF"/>
    <w:rsid w:val="00CA4809"/>
    <w:rsid w:val="00CC6076"/>
    <w:rsid w:val="00CD0793"/>
    <w:rsid w:val="00D005C8"/>
    <w:rsid w:val="00D32037"/>
    <w:rsid w:val="00D36B63"/>
    <w:rsid w:val="00D543B2"/>
    <w:rsid w:val="00D54D5A"/>
    <w:rsid w:val="00D6180B"/>
    <w:rsid w:val="00D70F28"/>
    <w:rsid w:val="00D75382"/>
    <w:rsid w:val="00D771AE"/>
    <w:rsid w:val="00D857C4"/>
    <w:rsid w:val="00D93640"/>
    <w:rsid w:val="00DA11C2"/>
    <w:rsid w:val="00DA4A9E"/>
    <w:rsid w:val="00DC1FE8"/>
    <w:rsid w:val="00DD1C65"/>
    <w:rsid w:val="00DE0757"/>
    <w:rsid w:val="00DF30B0"/>
    <w:rsid w:val="00E01065"/>
    <w:rsid w:val="00E07812"/>
    <w:rsid w:val="00E11F33"/>
    <w:rsid w:val="00E20F10"/>
    <w:rsid w:val="00E35DC7"/>
    <w:rsid w:val="00E57493"/>
    <w:rsid w:val="00E80A40"/>
    <w:rsid w:val="00EB2EF2"/>
    <w:rsid w:val="00EB5B21"/>
    <w:rsid w:val="00EC6028"/>
    <w:rsid w:val="00F14BFF"/>
    <w:rsid w:val="00F2423B"/>
    <w:rsid w:val="00F27085"/>
    <w:rsid w:val="00F767C9"/>
    <w:rsid w:val="00F8389B"/>
    <w:rsid w:val="00F96ABD"/>
    <w:rsid w:val="00FA4A40"/>
    <w:rsid w:val="00FA7A62"/>
    <w:rsid w:val="00FD4A15"/>
    <w:rsid w:val="00FE2A71"/>
    <w:rsid w:val="00FE495A"/>
    <w:rsid w:val="00FF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CB26"/>
  <w15:chartTrackingRefBased/>
  <w15:docId w15:val="{3CF1187D-E350-4129-B623-6C24C2FC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236"/>
    <w:rPr>
      <w:color w:val="0563C1" w:themeColor="hyperlink"/>
      <w:u w:val="single"/>
    </w:rPr>
  </w:style>
  <w:style w:type="paragraph" w:styleId="ListParagraph">
    <w:name w:val="List Paragraph"/>
    <w:basedOn w:val="Normal"/>
    <w:uiPriority w:val="34"/>
    <w:qFormat/>
    <w:rsid w:val="00AA6236"/>
    <w:pPr>
      <w:spacing w:after="200"/>
      <w:ind w:left="720"/>
      <w:contextualSpacing/>
    </w:pPr>
    <w:rPr>
      <w:rFonts w:eastAsiaTheme="minorEastAsia"/>
      <w:lang w:eastAsia="ja-JP"/>
    </w:rPr>
  </w:style>
  <w:style w:type="paragraph" w:styleId="FootnoteText">
    <w:name w:val="footnote text"/>
    <w:basedOn w:val="Normal"/>
    <w:link w:val="FootnoteTextChar"/>
    <w:uiPriority w:val="99"/>
    <w:unhideWhenUsed/>
    <w:rsid w:val="0003407D"/>
  </w:style>
  <w:style w:type="character" w:customStyle="1" w:styleId="FootnoteTextChar">
    <w:name w:val="Footnote Text Char"/>
    <w:basedOn w:val="DefaultParagraphFont"/>
    <w:link w:val="FootnoteText"/>
    <w:uiPriority w:val="99"/>
    <w:rsid w:val="0003407D"/>
  </w:style>
  <w:style w:type="character" w:styleId="FootnoteReference">
    <w:name w:val="footnote reference"/>
    <w:basedOn w:val="DefaultParagraphFont"/>
    <w:uiPriority w:val="99"/>
    <w:unhideWhenUsed/>
    <w:rsid w:val="0003407D"/>
    <w:rPr>
      <w:vertAlign w:val="superscript"/>
    </w:rPr>
  </w:style>
  <w:style w:type="character" w:styleId="FollowedHyperlink">
    <w:name w:val="FollowedHyperlink"/>
    <w:basedOn w:val="DefaultParagraphFont"/>
    <w:uiPriority w:val="99"/>
    <w:semiHidden/>
    <w:unhideWhenUsed/>
    <w:rsid w:val="00CA19FF"/>
    <w:rPr>
      <w:color w:val="954F72" w:themeColor="followedHyperlink"/>
      <w:u w:val="single"/>
    </w:rPr>
  </w:style>
  <w:style w:type="paragraph" w:styleId="BalloonText">
    <w:name w:val="Balloon Text"/>
    <w:basedOn w:val="Normal"/>
    <w:link w:val="BalloonTextChar"/>
    <w:uiPriority w:val="99"/>
    <w:semiHidden/>
    <w:unhideWhenUsed/>
    <w:rsid w:val="00447A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7A65"/>
    <w:rPr>
      <w:rFonts w:ascii="Times New Roman" w:hAnsi="Times New Roman" w:cs="Times New Roman"/>
      <w:sz w:val="18"/>
      <w:szCs w:val="18"/>
    </w:rPr>
  </w:style>
  <w:style w:type="paragraph" w:styleId="Header">
    <w:name w:val="header"/>
    <w:basedOn w:val="Normal"/>
    <w:link w:val="HeaderChar"/>
    <w:uiPriority w:val="99"/>
    <w:unhideWhenUsed/>
    <w:rsid w:val="00BB4E24"/>
    <w:pPr>
      <w:tabs>
        <w:tab w:val="center" w:pos="4680"/>
        <w:tab w:val="right" w:pos="9360"/>
      </w:tabs>
    </w:pPr>
  </w:style>
  <w:style w:type="character" w:customStyle="1" w:styleId="HeaderChar">
    <w:name w:val="Header Char"/>
    <w:basedOn w:val="DefaultParagraphFont"/>
    <w:link w:val="Header"/>
    <w:uiPriority w:val="99"/>
    <w:rsid w:val="00BB4E24"/>
  </w:style>
  <w:style w:type="paragraph" w:styleId="Footer">
    <w:name w:val="footer"/>
    <w:basedOn w:val="Normal"/>
    <w:link w:val="FooterChar"/>
    <w:uiPriority w:val="99"/>
    <w:unhideWhenUsed/>
    <w:rsid w:val="00BB4E24"/>
    <w:pPr>
      <w:tabs>
        <w:tab w:val="center" w:pos="4680"/>
        <w:tab w:val="right" w:pos="9360"/>
      </w:tabs>
    </w:pPr>
  </w:style>
  <w:style w:type="character" w:customStyle="1" w:styleId="FooterChar">
    <w:name w:val="Footer Char"/>
    <w:basedOn w:val="DefaultParagraphFont"/>
    <w:link w:val="Footer"/>
    <w:uiPriority w:val="99"/>
    <w:rsid w:val="00BB4E24"/>
  </w:style>
  <w:style w:type="character" w:styleId="CommentReference">
    <w:name w:val="annotation reference"/>
    <w:basedOn w:val="DefaultParagraphFont"/>
    <w:uiPriority w:val="99"/>
    <w:semiHidden/>
    <w:unhideWhenUsed/>
    <w:rsid w:val="00D54D5A"/>
    <w:rPr>
      <w:sz w:val="18"/>
      <w:szCs w:val="18"/>
    </w:rPr>
  </w:style>
  <w:style w:type="paragraph" w:styleId="CommentText">
    <w:name w:val="annotation text"/>
    <w:basedOn w:val="Normal"/>
    <w:link w:val="CommentTextChar"/>
    <w:uiPriority w:val="99"/>
    <w:semiHidden/>
    <w:unhideWhenUsed/>
    <w:rsid w:val="00D54D5A"/>
  </w:style>
  <w:style w:type="character" w:customStyle="1" w:styleId="CommentTextChar">
    <w:name w:val="Comment Text Char"/>
    <w:basedOn w:val="DefaultParagraphFont"/>
    <w:link w:val="CommentText"/>
    <w:uiPriority w:val="99"/>
    <w:semiHidden/>
    <w:rsid w:val="00D54D5A"/>
  </w:style>
  <w:style w:type="paragraph" w:styleId="CommentSubject">
    <w:name w:val="annotation subject"/>
    <w:basedOn w:val="CommentText"/>
    <w:next w:val="CommentText"/>
    <w:link w:val="CommentSubjectChar"/>
    <w:uiPriority w:val="99"/>
    <w:semiHidden/>
    <w:unhideWhenUsed/>
    <w:rsid w:val="00D54D5A"/>
    <w:rPr>
      <w:b/>
      <w:bCs/>
      <w:sz w:val="20"/>
      <w:szCs w:val="20"/>
    </w:rPr>
  </w:style>
  <w:style w:type="character" w:customStyle="1" w:styleId="CommentSubjectChar">
    <w:name w:val="Comment Subject Char"/>
    <w:basedOn w:val="CommentTextChar"/>
    <w:link w:val="CommentSubject"/>
    <w:uiPriority w:val="99"/>
    <w:semiHidden/>
    <w:rsid w:val="00D54D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time.com/84514/nearly-half-of-us-deaths-can-be-prevented-with-lifestyle-changes/" TargetMode="External"/><Relationship Id="rId2" Type="http://schemas.openxmlformats.org/officeDocument/2006/relationships/hyperlink" Target="http://time.com/84514/nearly-half-of-us-deaths-can-be-prevented-with-lifestyle-changes/" TargetMode="External"/><Relationship Id="rId1" Type="http://schemas.openxmlformats.org/officeDocument/2006/relationships/hyperlink" Target="https://www.cdc.gov/mmwr/preview/mmwrhtml/0000177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4sight Health</Company>
  <LinksUpToDate>false</LinksUpToDate>
  <CharactersWithSpaces>12631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Hollihan</dc:creator>
  <cp:keywords/>
  <dc:description/>
  <cp:lastModifiedBy>ravi dhapola</cp:lastModifiedBy>
  <cp:revision>2</cp:revision>
  <cp:lastPrinted>2017-09-28T11:03:00Z</cp:lastPrinted>
  <dcterms:created xsi:type="dcterms:W3CDTF">2017-11-08T16:21:00Z</dcterms:created>
  <dcterms:modified xsi:type="dcterms:W3CDTF">2017-11-08T16:21:00Z</dcterms:modified>
</cp:coreProperties>
</file>