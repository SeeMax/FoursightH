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75D03" w14:textId="77777777" w:rsidR="005D4DDC" w:rsidRDefault="005D4DDC">
      <w:pPr>
        <w:outlineLvl w:val="0"/>
        <w:rPr>
          <w:ins w:id="0" w:author="Lalitha Ramachandran" w:date="2018-01-29T11:30:00Z"/>
        </w:rPr>
        <w:pPrChange w:id="1" w:author="david johnson" w:date="2018-01-29T06:43:00Z">
          <w:pPr>
            <w:jc w:val="center"/>
            <w:outlineLvl w:val="0"/>
          </w:pPr>
        </w:pPrChange>
      </w:pPr>
      <w:bookmarkStart w:id="2" w:name="_GoBack"/>
      <w:bookmarkEnd w:id="2"/>
      <w:ins w:id="3" w:author="Lalitha Ramachandran" w:date="2018-01-29T11:30:00Z">
        <w:r>
          <w:rPr>
            <w:noProof/>
          </w:rPr>
          <w:drawing>
            <wp:inline distT="0" distB="0" distL="0" distR="0" wp14:anchorId="79733DE1" wp14:editId="0A6A94B3">
              <wp:extent cx="411861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tress image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8610" cy="2745740"/>
                      </a:xfrm>
                      <a:prstGeom prst="rect">
                        <a:avLst/>
                      </a:prstGeom>
                    </pic:spPr>
                  </pic:pic>
                </a:graphicData>
              </a:graphic>
            </wp:inline>
          </w:drawing>
        </w:r>
      </w:ins>
    </w:p>
    <w:p w14:paraId="31EECFBE" w14:textId="22180898" w:rsidR="00A3664D" w:rsidRPr="00264A57" w:rsidDel="00C566ED" w:rsidRDefault="00A3664D">
      <w:pPr>
        <w:outlineLvl w:val="0"/>
        <w:rPr>
          <w:del w:id="4" w:author="david johnson" w:date="2018-01-29T06:43:00Z"/>
        </w:rPr>
        <w:pPrChange w:id="5" w:author="david johnson" w:date="2018-01-29T06:43:00Z">
          <w:pPr>
            <w:jc w:val="center"/>
            <w:outlineLvl w:val="0"/>
          </w:pPr>
        </w:pPrChange>
      </w:pPr>
      <w:del w:id="6" w:author="david johnson" w:date="2018-01-29T06:43:00Z">
        <w:r w:rsidRPr="00264A57" w:rsidDel="00C566ED">
          <w:delText xml:space="preserve">2018 JP Morgan Conference Themes and the Year Ahead: </w:delText>
        </w:r>
      </w:del>
    </w:p>
    <w:p w14:paraId="31A47022" w14:textId="77777777" w:rsidR="00C04F84" w:rsidRPr="00321CC1" w:rsidRDefault="006961B2">
      <w:pPr>
        <w:outlineLvl w:val="0"/>
        <w:rPr>
          <w:b/>
        </w:rPr>
        <w:pPrChange w:id="7" w:author="david johnson" w:date="2018-01-29T06:43:00Z">
          <w:pPr>
            <w:jc w:val="center"/>
            <w:outlineLvl w:val="0"/>
          </w:pPr>
        </w:pPrChange>
      </w:pPr>
      <w:r>
        <w:rPr>
          <w:b/>
        </w:rPr>
        <w:t xml:space="preserve">Fortress Healthcare </w:t>
      </w:r>
      <w:r w:rsidR="00AF62A0">
        <w:rPr>
          <w:b/>
        </w:rPr>
        <w:t>Meanders</w:t>
      </w:r>
      <w:r>
        <w:rPr>
          <w:b/>
        </w:rPr>
        <w:t xml:space="preserve"> </w:t>
      </w:r>
      <w:proofErr w:type="gramStart"/>
      <w:r>
        <w:rPr>
          <w:b/>
        </w:rPr>
        <w:t>Toward</w:t>
      </w:r>
      <w:proofErr w:type="gramEnd"/>
      <w:r>
        <w:rPr>
          <w:b/>
        </w:rPr>
        <w:t xml:space="preserve"> Value</w:t>
      </w:r>
      <w:r w:rsidR="00A821E9">
        <w:rPr>
          <w:b/>
        </w:rPr>
        <w:t xml:space="preserve"> </w:t>
      </w:r>
    </w:p>
    <w:p w14:paraId="6FF90B6E" w14:textId="77777777" w:rsidR="00C566ED" w:rsidRDefault="00C566ED">
      <w:pPr>
        <w:tabs>
          <w:tab w:val="left" w:pos="1712"/>
          <w:tab w:val="left" w:pos="2477"/>
        </w:tabs>
        <w:outlineLvl w:val="0"/>
        <w:rPr>
          <w:ins w:id="8" w:author="david johnson" w:date="2018-01-29T06:43:00Z"/>
        </w:rPr>
        <w:pPrChange w:id="9" w:author="david johnson" w:date="2018-01-29T06:43:00Z">
          <w:pPr>
            <w:tabs>
              <w:tab w:val="left" w:pos="1712"/>
              <w:tab w:val="left" w:pos="2477"/>
            </w:tabs>
            <w:jc w:val="center"/>
            <w:outlineLvl w:val="0"/>
          </w:pPr>
        </w:pPrChange>
      </w:pPr>
      <w:ins w:id="10" w:author="david johnson" w:date="2018-01-29T06:43:00Z">
        <w:r>
          <w:t>Market Corner Commentary for January 31, 2018</w:t>
        </w:r>
      </w:ins>
    </w:p>
    <w:p w14:paraId="0C6EA677" w14:textId="505535AD" w:rsidR="00C04F84" w:rsidRDefault="00A3664D">
      <w:pPr>
        <w:tabs>
          <w:tab w:val="left" w:pos="1712"/>
          <w:tab w:val="left" w:pos="2477"/>
        </w:tabs>
        <w:outlineLvl w:val="0"/>
        <w:pPrChange w:id="11" w:author="david johnson" w:date="2018-01-29T06:43:00Z">
          <w:pPr>
            <w:tabs>
              <w:tab w:val="left" w:pos="1712"/>
              <w:tab w:val="left" w:pos="2477"/>
            </w:tabs>
            <w:jc w:val="center"/>
            <w:outlineLvl w:val="0"/>
          </w:pPr>
        </w:pPrChange>
      </w:pPr>
      <w:del w:id="12" w:author="david johnson" w:date="2018-01-29T06:43:00Z">
        <w:r w:rsidDel="00C566ED">
          <w:delText xml:space="preserve"> </w:delText>
        </w:r>
        <w:r w:rsidR="00C04F84" w:rsidDel="00C566ED">
          <w:delText xml:space="preserve">by </w:delText>
        </w:r>
      </w:del>
      <w:r w:rsidR="00C04F84">
        <w:t xml:space="preserve">Todd </w:t>
      </w:r>
      <w:proofErr w:type="spellStart"/>
      <w:r w:rsidR="00C04F84">
        <w:t>Rudsenske</w:t>
      </w:r>
      <w:proofErr w:type="spellEnd"/>
      <w:r w:rsidR="00C04F84">
        <w:t xml:space="preserve"> and David W. Johnson</w:t>
      </w:r>
    </w:p>
    <w:p w14:paraId="0BF4DC1B" w14:textId="77777777" w:rsidR="00712288" w:rsidRDefault="00712288" w:rsidP="00C04F84"/>
    <w:p w14:paraId="3A5863BC" w14:textId="00A2ECEF" w:rsidR="00863807" w:rsidRDefault="00D735D6" w:rsidP="00867F77">
      <w:r>
        <w:t>Heavy</w:t>
      </w:r>
      <w:r w:rsidR="0056090C">
        <w:t xml:space="preserve"> rain </w:t>
      </w:r>
      <w:r>
        <w:t xml:space="preserve">drenched San Francisco the first </w:t>
      </w:r>
      <w:r w:rsidR="0056090C">
        <w:t>day of JP Morgan’s 36</w:t>
      </w:r>
      <w:r w:rsidR="0056090C" w:rsidRPr="0056090C">
        <w:rPr>
          <w:vertAlign w:val="superscript"/>
        </w:rPr>
        <w:t>th</w:t>
      </w:r>
      <w:r w:rsidR="0056090C">
        <w:t xml:space="preserve"> Annual </w:t>
      </w:r>
      <w:r w:rsidR="0065073D">
        <w:t xml:space="preserve">Healthcare Conference. </w:t>
      </w:r>
      <w:r w:rsidR="00A821E9">
        <w:t>Many reported seeing Noah building an ark in Union Square. The “big ship” metaphor carried into the conference. Healthcare giants across all sectors are scaling up to withstand transformational pressures</w:t>
      </w:r>
      <w:r w:rsidR="00924E44">
        <w:t xml:space="preserve"> while</w:t>
      </w:r>
      <w:r w:rsidR="00A821E9">
        <w:t xml:space="preserve"> driving toward better outcomes, lower costs and </w:t>
      </w:r>
      <w:r w:rsidR="00924E44">
        <w:t xml:space="preserve">more </w:t>
      </w:r>
      <w:r w:rsidR="00A821E9">
        <w:t>consumerism.</w:t>
      </w:r>
      <w:r w:rsidR="00863807">
        <w:t xml:space="preserve"> </w:t>
      </w:r>
    </w:p>
    <w:p w14:paraId="6BF6FE08" w14:textId="77777777" w:rsidR="00863807" w:rsidRDefault="00863807" w:rsidP="00C04F84"/>
    <w:p w14:paraId="7D7C77D5" w14:textId="77777777" w:rsidR="00095341" w:rsidRDefault="0065073D" w:rsidP="00C04F84">
      <w:r>
        <w:t xml:space="preserve">For the 10,000 registered attendees and the 20,000 plus who came to network, shelter was hard to find. Nearby restaurants charged $200 an hour just to reserve a table. </w:t>
      </w:r>
      <w:r w:rsidR="009C6495">
        <w:t xml:space="preserve">Movers and shakers </w:t>
      </w:r>
      <w:r w:rsidR="00E514B1">
        <w:t xml:space="preserve">occupied every coffee shop and </w:t>
      </w:r>
      <w:r w:rsidR="00694E2E">
        <w:t xml:space="preserve">hallway. </w:t>
      </w:r>
    </w:p>
    <w:p w14:paraId="2B0E1B32" w14:textId="77777777" w:rsidR="00095341" w:rsidRDefault="00095341" w:rsidP="00C04F84"/>
    <w:p w14:paraId="57360788" w14:textId="77777777" w:rsidR="00C95227" w:rsidRDefault="00924E44" w:rsidP="00C04F84">
      <w:r>
        <w:t>O</w:t>
      </w:r>
      <w:r w:rsidR="00AF3289">
        <w:t>ver half the presenting companies represented the bio-pharma sector.</w:t>
      </w:r>
      <w:r>
        <w:t xml:space="preserve"> </w:t>
      </w:r>
      <w:r w:rsidR="00AF3289">
        <w:t>L</w:t>
      </w:r>
      <w:r w:rsidR="007F48B6">
        <w:t xml:space="preserve">arge organizations and private equity firms </w:t>
      </w:r>
      <w:r w:rsidR="00F80137">
        <w:t>noticeably</w:t>
      </w:r>
      <w:r w:rsidR="007F48B6">
        <w:t xml:space="preserve"> outnumbered entrep</w:t>
      </w:r>
      <w:r w:rsidR="00F80137">
        <w:t xml:space="preserve">reneurs and venture capitalists. </w:t>
      </w:r>
      <w:r w:rsidR="00B85C46">
        <w:t>Attendees</w:t>
      </w:r>
      <w:r w:rsidR="00A368F1">
        <w:t xml:space="preserve"> seemed weary of</w:t>
      </w:r>
      <w:r w:rsidR="00B85C46">
        <w:t xml:space="preserve"> </w:t>
      </w:r>
      <w:r w:rsidR="0041111B">
        <w:t xml:space="preserve">healthcare </w:t>
      </w:r>
      <w:r w:rsidR="00B85C46">
        <w:t>policy reform</w:t>
      </w:r>
      <w:r w:rsidR="0041111B">
        <w:t xml:space="preserve">s. </w:t>
      </w:r>
      <w:r w:rsidR="00C95227">
        <w:t>Instead, the</w:t>
      </w:r>
      <w:r w:rsidR="00095747">
        <w:t>y</w:t>
      </w:r>
      <w:r w:rsidR="00C95227">
        <w:t xml:space="preserve"> focus</w:t>
      </w:r>
      <w:r w:rsidR="00095747">
        <w:t>ed</w:t>
      </w:r>
      <w:r w:rsidR="00C95227">
        <w:t xml:space="preserve"> on </w:t>
      </w:r>
      <w:r w:rsidR="00095747">
        <w:t xml:space="preserve">business fundamentals: </w:t>
      </w:r>
      <w:r w:rsidR="00C96FC9">
        <w:t>expand</w:t>
      </w:r>
      <w:r w:rsidR="00095747">
        <w:t>ing</w:t>
      </w:r>
      <w:r w:rsidR="00C96FC9">
        <w:t xml:space="preserve"> multiples</w:t>
      </w:r>
      <w:r w:rsidR="00095747">
        <w:t>;</w:t>
      </w:r>
      <w:r w:rsidR="00C96FC9">
        <w:t xml:space="preserve"> </w:t>
      </w:r>
      <w:r w:rsidR="00525873">
        <w:t>increas</w:t>
      </w:r>
      <w:r w:rsidR="00095747">
        <w:t>ing</w:t>
      </w:r>
      <w:r w:rsidR="00C96FC9">
        <w:t xml:space="preserve"> </w:t>
      </w:r>
      <w:r w:rsidR="00B1447C">
        <w:t>market share</w:t>
      </w:r>
      <w:r w:rsidR="00095747">
        <w:t>;</w:t>
      </w:r>
      <w:r w:rsidR="00FE1044">
        <w:t xml:space="preserve"> </w:t>
      </w:r>
      <w:r w:rsidR="00095747">
        <w:t xml:space="preserve">revenue growth </w:t>
      </w:r>
      <w:r w:rsidR="00B1447C">
        <w:t xml:space="preserve">and </w:t>
      </w:r>
      <w:r w:rsidR="00095747">
        <w:t>expense control</w:t>
      </w:r>
      <w:r w:rsidR="00C95227">
        <w:t xml:space="preserve">. </w:t>
      </w:r>
    </w:p>
    <w:p w14:paraId="4ECBD95A" w14:textId="77777777" w:rsidR="00AF3289" w:rsidRDefault="00AF3289" w:rsidP="00C04F84"/>
    <w:p w14:paraId="7D5E2F94" w14:textId="17ED1460" w:rsidR="007F3A9F" w:rsidRDefault="00924E44" w:rsidP="00C04F84">
      <w:r>
        <w:t>Occasional</w:t>
      </w:r>
      <w:r w:rsidR="00AF3289">
        <w:t xml:space="preserve"> </w:t>
      </w:r>
      <w:r>
        <w:t xml:space="preserve">rainbows </w:t>
      </w:r>
      <w:r w:rsidR="004C6221">
        <w:t>glittered within the corporate fog</w:t>
      </w:r>
      <w:r>
        <w:t xml:space="preserve">. </w:t>
      </w:r>
      <w:r w:rsidR="009162EB">
        <w:t>C</w:t>
      </w:r>
      <w:r w:rsidR="00790856">
        <w:t xml:space="preserve">ompanies big and small </w:t>
      </w:r>
      <w:r w:rsidR="004C6221">
        <w:t>highlighted</w:t>
      </w:r>
      <w:r w:rsidR="00790856">
        <w:t xml:space="preserve"> market pressures and</w:t>
      </w:r>
      <w:r>
        <w:t xml:space="preserve"> the imperative to</w:t>
      </w:r>
      <w:r w:rsidR="00790856">
        <w:t xml:space="preserve"> </w:t>
      </w:r>
      <w:r w:rsidR="002952EC">
        <w:t>stee</w:t>
      </w:r>
      <w:r>
        <w:t>r</w:t>
      </w:r>
      <w:r w:rsidR="00790856">
        <w:t xml:space="preserve"> business models toward value. </w:t>
      </w:r>
      <w:r w:rsidR="00753299">
        <w:t xml:space="preserve">For example, Adventist Health System </w:t>
      </w:r>
      <w:r w:rsidR="00C5423C">
        <w:t>stressed its determination</w:t>
      </w:r>
      <w:r w:rsidR="00753299">
        <w:t xml:space="preserve"> to </w:t>
      </w:r>
      <w:r w:rsidR="00C5423C">
        <w:t xml:space="preserve">manage all </w:t>
      </w:r>
      <w:r w:rsidR="00830F79">
        <w:t xml:space="preserve">its </w:t>
      </w:r>
      <w:r w:rsidR="00C5423C">
        <w:t xml:space="preserve">customers’ healthcare needs. </w:t>
      </w:r>
      <w:r w:rsidR="00753299">
        <w:t>One Medical noted the explosive growth of its cons</w:t>
      </w:r>
      <w:r w:rsidR="00055EC2">
        <w:t>umer-oriente</w:t>
      </w:r>
      <w:r w:rsidR="00294F15">
        <w:t>d platform to enterprise clients, including</w:t>
      </w:r>
      <w:r w:rsidR="004C6221">
        <w:t xml:space="preserve"> Google and Uber</w:t>
      </w:r>
      <w:r w:rsidR="00753299">
        <w:t xml:space="preserve">. </w:t>
      </w:r>
    </w:p>
    <w:p w14:paraId="21543176" w14:textId="77777777" w:rsidR="007F3A9F" w:rsidRDefault="007F3A9F" w:rsidP="00C04F84"/>
    <w:p w14:paraId="35FA3689" w14:textId="77777777" w:rsidR="00AF3289" w:rsidRDefault="0060518F" w:rsidP="00C04F84">
      <w:r>
        <w:t>E</w:t>
      </w:r>
      <w:r w:rsidR="000F5830">
        <w:t>ight years after converting to for-profit status</w:t>
      </w:r>
      <w:r w:rsidR="00C5423C">
        <w:t xml:space="preserve">, Steward Heath </w:t>
      </w:r>
      <w:r w:rsidR="000F5830">
        <w:t xml:space="preserve">Care </w:t>
      </w:r>
      <w:r w:rsidR="00C5423C">
        <w:t xml:space="preserve">made its first appearance on the JP Morgan stage. CEO Ralph de la Torre highlighted Steward’s high-tech, asset light, </w:t>
      </w:r>
      <w:r w:rsidR="00C5423C">
        <w:lastRenderedPageBreak/>
        <w:t>community-centric operating platform.</w:t>
      </w:r>
      <w:r w:rsidR="000F5830">
        <w:t xml:space="preserve"> In 2017, Steward more than tripled its revenues as it expanded into 9 new states.</w:t>
      </w:r>
    </w:p>
    <w:p w14:paraId="5B0B0839" w14:textId="77777777" w:rsidR="00C95227" w:rsidRDefault="00C95227" w:rsidP="00C04F84"/>
    <w:p w14:paraId="51476678" w14:textId="2B2EB376" w:rsidR="00C95227" w:rsidRDefault="00C95227" w:rsidP="00C04F84">
      <w:r>
        <w:t>Like the rising waters outside the St. Francis Hotel, health</w:t>
      </w:r>
      <w:r w:rsidR="00681DDD">
        <w:t xml:space="preserve">care valuations </w:t>
      </w:r>
      <w:r w:rsidR="009162EB">
        <w:t xml:space="preserve">continued to rise </w:t>
      </w:r>
      <w:r w:rsidR="00681DDD">
        <w:t xml:space="preserve">across </w:t>
      </w:r>
      <w:r w:rsidR="009162EB">
        <w:t xml:space="preserve">most </w:t>
      </w:r>
      <w:r w:rsidR="00681DDD">
        <w:t>vertical</w:t>
      </w:r>
      <w:r w:rsidR="00F911CA">
        <w:t>s</w:t>
      </w:r>
      <w:r w:rsidR="009162EB">
        <w:t xml:space="preserve"> heading into 2018</w:t>
      </w:r>
      <w:r w:rsidR="00681DDD">
        <w:t>. Private equity firms and strategic investors are awash in capital they want</w:t>
      </w:r>
      <w:r w:rsidR="009162EB">
        <w:t xml:space="preserve">—and need—to </w:t>
      </w:r>
      <w:r w:rsidR="00681DDD">
        <w:t xml:space="preserve">deploy. Large funds are </w:t>
      </w:r>
      <w:r w:rsidR="00B1447C">
        <w:t>floating</w:t>
      </w:r>
      <w:r w:rsidR="00681DDD">
        <w:t xml:space="preserve"> down market</w:t>
      </w:r>
      <w:r w:rsidR="00B1447C">
        <w:t xml:space="preserve"> in search of smaller partners</w:t>
      </w:r>
      <w:r w:rsidR="00525873">
        <w:t xml:space="preserve"> with less developed infrastructure.</w:t>
      </w:r>
      <w:r w:rsidR="00681DDD">
        <w:t xml:space="preserve"> </w:t>
      </w:r>
      <w:r w:rsidR="00B1447C">
        <w:t xml:space="preserve">Deals get done at multiples many times larger than </w:t>
      </w:r>
      <w:r w:rsidR="009162EB">
        <w:t>historic norms</w:t>
      </w:r>
      <w:r w:rsidR="00B1447C">
        <w:t xml:space="preserve">. </w:t>
      </w:r>
    </w:p>
    <w:p w14:paraId="3B32FBC9" w14:textId="77777777" w:rsidR="00FC6034" w:rsidRDefault="00FC6034" w:rsidP="00C04F84"/>
    <w:p w14:paraId="2DF220F7" w14:textId="77777777" w:rsidR="00FE1044" w:rsidRDefault="00FC6034" w:rsidP="00181816">
      <w:r>
        <w:t>In his history of</w:t>
      </w:r>
      <w:r w:rsidR="00A25DAE">
        <w:t xml:space="preserve"> the Pelo</w:t>
      </w:r>
      <w:r>
        <w:t>pon</w:t>
      </w:r>
      <w:r w:rsidR="00A25DAE">
        <w:t>n</w:t>
      </w:r>
      <w:r>
        <w:t>esian War, Thucydides wrote</w:t>
      </w:r>
      <w:r w:rsidR="00A25DAE">
        <w:t xml:space="preserve"> of the combatants</w:t>
      </w:r>
      <w:r>
        <w:t xml:space="preserve">, “The strong do what they can and the weak suffer what they must.” </w:t>
      </w:r>
      <w:r w:rsidR="00A25DAE">
        <w:t xml:space="preserve">In 2018, large organizations </w:t>
      </w:r>
      <w:r w:rsidR="00525873">
        <w:t xml:space="preserve">will </w:t>
      </w:r>
      <w:r w:rsidR="0001361A">
        <w:t xml:space="preserve">sail their fleets confidently into </w:t>
      </w:r>
      <w:r w:rsidR="00FE1044">
        <w:t>battle</w:t>
      </w:r>
      <w:r w:rsidR="00A25DAE">
        <w:t xml:space="preserve"> while </w:t>
      </w:r>
      <w:r w:rsidR="00181816">
        <w:t xml:space="preserve">small </w:t>
      </w:r>
      <w:r w:rsidR="00A25DAE">
        <w:t>organizations</w:t>
      </w:r>
      <w:r w:rsidR="00525873">
        <w:t xml:space="preserve"> will</w:t>
      </w:r>
      <w:r w:rsidR="00A25DAE">
        <w:t xml:space="preserve"> </w:t>
      </w:r>
      <w:r w:rsidR="00181816">
        <w:t xml:space="preserve">seek </w:t>
      </w:r>
      <w:r w:rsidR="0001361A">
        <w:t xml:space="preserve">alliances and </w:t>
      </w:r>
      <w:r w:rsidR="00181816">
        <w:t>scale</w:t>
      </w:r>
      <w:r w:rsidR="0001361A">
        <w:t xml:space="preserve"> to</w:t>
      </w:r>
      <w:r w:rsidR="00181816">
        <w:t xml:space="preserve"> fortify them</w:t>
      </w:r>
      <w:r w:rsidR="0001361A">
        <w:t>selves</w:t>
      </w:r>
      <w:r w:rsidR="00181816">
        <w:t xml:space="preserve"> against payers and market forces. </w:t>
      </w:r>
    </w:p>
    <w:p w14:paraId="3CE7807E" w14:textId="77777777" w:rsidR="00FE1044" w:rsidRDefault="00FE1044" w:rsidP="00181816"/>
    <w:p w14:paraId="183936AC" w14:textId="3A98ECC4" w:rsidR="00B2302E" w:rsidRDefault="00FE1044" w:rsidP="00181816">
      <w:r>
        <w:t xml:space="preserve">On the frontlines, </w:t>
      </w:r>
      <w:r w:rsidR="00B2302E">
        <w:t>providers</w:t>
      </w:r>
      <w:r>
        <w:t xml:space="preserve"> are positioning themselves to win customers by delivering </w:t>
      </w:r>
      <w:r w:rsidR="009C702B">
        <w:t xml:space="preserve">higher </w:t>
      </w:r>
      <w:r>
        <w:t xml:space="preserve">quality </w:t>
      </w:r>
      <w:r w:rsidR="009C702B">
        <w:t xml:space="preserve">care </w:t>
      </w:r>
      <w:r>
        <w:t>and</w:t>
      </w:r>
      <w:r w:rsidR="009C702B">
        <w:t xml:space="preserve"> better</w:t>
      </w:r>
      <w:r>
        <w:t xml:space="preserve"> service more efficiently. </w:t>
      </w:r>
      <w:r w:rsidR="00B2302E">
        <w:t>At the rear, the battle is for clinical precision</w:t>
      </w:r>
      <w:r w:rsidR="00501208">
        <w:t xml:space="preserve"> through right-care, right-setting delivery with </w:t>
      </w:r>
      <w:r w:rsidR="00F911CA">
        <w:t xml:space="preserve">more </w:t>
      </w:r>
      <w:r w:rsidR="00501208">
        <w:t>emphasis on integration and cost cutting than revenue maximization.</w:t>
      </w:r>
      <w:r w:rsidR="00C96FC9">
        <w:t xml:space="preserve"> </w:t>
      </w:r>
    </w:p>
    <w:p w14:paraId="65F3103E" w14:textId="77777777" w:rsidR="00294F15" w:rsidRDefault="00294F15" w:rsidP="00181816"/>
    <w:p w14:paraId="70885974" w14:textId="77777777" w:rsidR="005D4DDC" w:rsidRDefault="005D4DDC" w:rsidP="00181816">
      <w:pPr>
        <w:rPr>
          <w:ins w:id="13" w:author="Lalitha Ramachandran" w:date="2018-01-29T11:33:00Z"/>
          <w:b/>
        </w:rPr>
      </w:pPr>
      <w:ins w:id="14" w:author="Lalitha Ramachandran" w:date="2018-01-29T11:33:00Z">
        <w:r>
          <w:rPr>
            <w:b/>
            <w:noProof/>
          </w:rPr>
          <w:drawing>
            <wp:inline distT="0" distB="0" distL="0" distR="0" wp14:anchorId="47A4BDD6" wp14:editId="45B1CF0A">
              <wp:extent cx="2590800" cy="207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ion image.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1208" cy="2072966"/>
                      </a:xfrm>
                      <a:prstGeom prst="rect">
                        <a:avLst/>
                      </a:prstGeom>
                    </pic:spPr>
                  </pic:pic>
                </a:graphicData>
              </a:graphic>
            </wp:inline>
          </w:drawing>
        </w:r>
      </w:ins>
    </w:p>
    <w:p w14:paraId="38C2F75C" w14:textId="39DCA5E3" w:rsidR="00F33841" w:rsidRDefault="00B44780" w:rsidP="00181816">
      <w:r>
        <w:rPr>
          <w:b/>
        </w:rPr>
        <w:t xml:space="preserve">Sector Observations </w:t>
      </w:r>
      <w:del w:id="15" w:author="david johnson" w:date="2018-01-29T06:44:00Z">
        <w:r w:rsidR="00F774F7" w:rsidDel="00C566ED">
          <w:rPr>
            <w:b/>
          </w:rPr>
          <w:delText>and Prognostications</w:delText>
        </w:r>
      </w:del>
    </w:p>
    <w:p w14:paraId="2A986049" w14:textId="77777777" w:rsidR="00C96FC9" w:rsidRDefault="00C96FC9" w:rsidP="00181816"/>
    <w:p w14:paraId="32B29E85" w14:textId="717637A8" w:rsidR="00B44780" w:rsidRDefault="00B44780" w:rsidP="00C96FC9">
      <w:r>
        <w:t>With a</w:t>
      </w:r>
      <w:r w:rsidR="004C6221">
        <w:t xml:space="preserve"> remarkable</w:t>
      </w:r>
      <w:r>
        <w:t xml:space="preserve"> 18</w:t>
      </w:r>
      <w:r w:rsidR="009162EB">
        <w:t xml:space="preserve"> percent</w:t>
      </w:r>
      <w:r>
        <w:t xml:space="preserve"> share of the</w:t>
      </w:r>
      <w:r w:rsidR="00714296">
        <w:t xml:space="preserve"> U.S. economy, healthcare </w:t>
      </w:r>
      <w:r w:rsidR="002952EC">
        <w:t xml:space="preserve">includes </w:t>
      </w:r>
      <w:r w:rsidR="00714296">
        <w:t xml:space="preserve">numerous industry sectors that collaborate and compete with one another. The JP Morgan annual conference is the one place where all sectors gather together. </w:t>
      </w:r>
      <w:ins w:id="16" w:author="david johnson" w:date="2018-01-29T06:46:00Z">
        <w:r w:rsidR="00C566ED">
          <w:t xml:space="preserve">Observing and engaging professionals from these different sectors provides a </w:t>
        </w:r>
      </w:ins>
      <w:del w:id="17" w:author="david johnson" w:date="2018-01-29T06:47:00Z">
        <w:r w:rsidR="00714296" w:rsidDel="00C566ED">
          <w:delText xml:space="preserve">Fanning out across the </w:delText>
        </w:r>
        <w:r w:rsidR="00095747" w:rsidDel="00C566ED">
          <w:delText>various healthcare sectors</w:delText>
        </w:r>
        <w:r w:rsidR="00714296" w:rsidDel="00C566ED">
          <w:delText xml:space="preserve">, Cain Brothers bankers collectively compiled a </w:delText>
        </w:r>
      </w:del>
      <w:r w:rsidR="00714296">
        <w:t>current sense of the industry</w:t>
      </w:r>
      <w:r w:rsidR="005A22DE">
        <w:t xml:space="preserve"> and </w:t>
      </w:r>
      <w:ins w:id="18" w:author="david johnson" w:date="2018-01-29T06:47:00Z">
        <w:r w:rsidR="00C566ED">
          <w:t>insights into</w:t>
        </w:r>
      </w:ins>
      <w:del w:id="19" w:author="david johnson" w:date="2018-01-29T06:47:00Z">
        <w:r w:rsidR="005A22DE" w:rsidDel="00C566ED">
          <w:delText>projections for</w:delText>
        </w:r>
      </w:del>
      <w:r w:rsidR="005A22DE">
        <w:t xml:space="preserve"> the </w:t>
      </w:r>
      <w:ins w:id="20" w:author="david johnson" w:date="2018-01-29T06:47:00Z">
        <w:r w:rsidR="00C566ED">
          <w:t xml:space="preserve">coming </w:t>
        </w:r>
      </w:ins>
      <w:r w:rsidR="005A22DE">
        <w:t>year</w:t>
      </w:r>
      <w:del w:id="21" w:author="david johnson" w:date="2018-01-29T06:47:00Z">
        <w:r w:rsidR="005A22DE" w:rsidDel="00C566ED">
          <w:delText xml:space="preserve"> ahead</w:delText>
        </w:r>
      </w:del>
      <w:r w:rsidR="00714296">
        <w:t xml:space="preserve">. Here are </w:t>
      </w:r>
      <w:ins w:id="22" w:author="david johnson" w:date="2018-01-29T06:48:00Z">
        <w:r w:rsidR="00C566ED">
          <w:t>several</w:t>
        </w:r>
      </w:ins>
      <w:del w:id="23" w:author="david johnson" w:date="2018-01-29T06:48:00Z">
        <w:r w:rsidR="00714296" w:rsidDel="00C566ED">
          <w:delText>their</w:delText>
        </w:r>
      </w:del>
      <w:r w:rsidR="00714296">
        <w:t xml:space="preserve"> observations:</w:t>
      </w:r>
    </w:p>
    <w:p w14:paraId="09783188" w14:textId="77777777" w:rsidR="004F6332" w:rsidRDefault="004F6332" w:rsidP="00181816"/>
    <w:p w14:paraId="6310E062" w14:textId="77777777" w:rsidR="004F6332" w:rsidRDefault="004F6332" w:rsidP="00181816">
      <w:r w:rsidRPr="00095747">
        <w:rPr>
          <w:i/>
        </w:rPr>
        <w:t>Rollups and Consolidation</w:t>
      </w:r>
      <w:r w:rsidR="00501208" w:rsidRPr="00095747">
        <w:rPr>
          <w:i/>
        </w:rPr>
        <w:t xml:space="preserve"> Roll On</w:t>
      </w:r>
    </w:p>
    <w:p w14:paraId="197CEF5D" w14:textId="77777777" w:rsidR="000109C3" w:rsidRDefault="000200E8" w:rsidP="00095747">
      <w:pPr>
        <w:pStyle w:val="ListParagraph"/>
        <w:numPr>
          <w:ilvl w:val="0"/>
          <w:numId w:val="3"/>
        </w:numPr>
      </w:pPr>
      <w:r>
        <w:t xml:space="preserve">2017 </w:t>
      </w:r>
      <w:r w:rsidR="000109C3">
        <w:t xml:space="preserve">saw historic </w:t>
      </w:r>
      <w:r>
        <w:t>merge</w:t>
      </w:r>
      <w:r w:rsidR="000109C3">
        <w:t xml:space="preserve">r activity </w:t>
      </w:r>
      <w:r w:rsidR="00525873">
        <w:t>(in size and volume)</w:t>
      </w:r>
      <w:r w:rsidR="00EE6530">
        <w:t xml:space="preserve"> as h</w:t>
      </w:r>
      <w:r>
        <w:t xml:space="preserve">ealth systems sought to </w:t>
      </w:r>
      <w:r w:rsidR="00B119C7">
        <w:t>expand</w:t>
      </w:r>
      <w:r>
        <w:t xml:space="preserve"> market share while gaining the strategic flexibility to deliver more value to consumers.  </w:t>
      </w:r>
    </w:p>
    <w:p w14:paraId="68F77B81" w14:textId="77777777" w:rsidR="000109C3" w:rsidRDefault="0033134D" w:rsidP="00095747">
      <w:pPr>
        <w:pStyle w:val="ListParagraph"/>
        <w:numPr>
          <w:ilvl w:val="0"/>
          <w:numId w:val="3"/>
        </w:numPr>
      </w:pPr>
      <w:r>
        <w:t>2018</w:t>
      </w:r>
      <w:r w:rsidR="000109C3">
        <w:t xml:space="preserve"> promises to be even busier with reduced regulations, higher valuations, and the new tax bill driving velocity. </w:t>
      </w:r>
    </w:p>
    <w:p w14:paraId="7949F0F5" w14:textId="77777777" w:rsidR="00013765" w:rsidRDefault="000109C3" w:rsidP="00095747">
      <w:pPr>
        <w:pStyle w:val="ListParagraph"/>
        <w:numPr>
          <w:ilvl w:val="0"/>
          <w:numId w:val="3"/>
        </w:numPr>
      </w:pPr>
      <w:r>
        <w:lastRenderedPageBreak/>
        <w:t>S</w:t>
      </w:r>
      <w:r w:rsidR="0033134D">
        <w:t xml:space="preserve">maller rollups </w:t>
      </w:r>
      <w:r w:rsidR="00525873">
        <w:t>of</w:t>
      </w:r>
      <w:r w:rsidR="0033134D">
        <w:t xml:space="preserve"> physician practices and specialty services like radiology</w:t>
      </w:r>
      <w:r>
        <w:t xml:space="preserve"> will be plentiful</w:t>
      </w:r>
      <w:r w:rsidR="0033134D">
        <w:t xml:space="preserve">. </w:t>
      </w:r>
    </w:p>
    <w:p w14:paraId="24ADD2D4" w14:textId="77777777" w:rsidR="0033134D" w:rsidRDefault="00930F50" w:rsidP="00095747">
      <w:pPr>
        <w:pStyle w:val="ListParagraph"/>
        <w:numPr>
          <w:ilvl w:val="0"/>
          <w:numId w:val="3"/>
        </w:numPr>
      </w:pPr>
      <w:r>
        <w:t>Physician groups</w:t>
      </w:r>
      <w:r w:rsidR="000109C3">
        <w:t xml:space="preserve"> will</w:t>
      </w:r>
      <w:r>
        <w:t xml:space="preserve"> continue to</w:t>
      </w:r>
      <w:r w:rsidR="000109C3">
        <w:t xml:space="preserve"> attract</w:t>
      </w:r>
      <w:r>
        <w:t xml:space="preserve"> private equity. </w:t>
      </w:r>
      <w:r w:rsidR="000109C3">
        <w:t>L</w:t>
      </w:r>
      <w:r>
        <w:t xml:space="preserve">ess developed prospects will be increasingly </w:t>
      </w:r>
      <w:r w:rsidR="00525873">
        <w:t>targeted</w:t>
      </w:r>
      <w:r>
        <w:t xml:space="preserve">. </w:t>
      </w:r>
    </w:p>
    <w:p w14:paraId="3B7DD12E" w14:textId="77777777" w:rsidR="00930F50" w:rsidRDefault="00930F50" w:rsidP="00181816"/>
    <w:p w14:paraId="64CE9418" w14:textId="77777777" w:rsidR="00501208" w:rsidRDefault="00501208" w:rsidP="00181816">
      <w:r w:rsidRPr="00095747">
        <w:rPr>
          <w:i/>
        </w:rPr>
        <w:t>Asset Light Strategies Prevail</w:t>
      </w:r>
    </w:p>
    <w:p w14:paraId="64145A5F" w14:textId="0CBACBAB" w:rsidR="000109C3" w:rsidRDefault="00501208" w:rsidP="00095747">
      <w:pPr>
        <w:pStyle w:val="ListParagraph"/>
        <w:numPr>
          <w:ilvl w:val="0"/>
          <w:numId w:val="4"/>
        </w:numPr>
      </w:pPr>
      <w:r>
        <w:t xml:space="preserve">Backed by private equity and real estate investment trusts, </w:t>
      </w:r>
      <w:ins w:id="24" w:author="david johnson" w:date="2018-01-29T06:55:00Z">
        <w:r w:rsidR="003D7827">
          <w:t xml:space="preserve">some </w:t>
        </w:r>
      </w:ins>
      <w:del w:id="25" w:author="david johnson" w:date="2018-01-29T06:57:00Z">
        <w:r w:rsidDel="003D7827">
          <w:delText xml:space="preserve">health systems and post-acute </w:delText>
        </w:r>
      </w:del>
      <w:r>
        <w:t xml:space="preserve">providers are </w:t>
      </w:r>
      <w:r w:rsidR="000109C3">
        <w:t>selling assets and</w:t>
      </w:r>
      <w:ins w:id="26" w:author="david johnson" w:date="2018-01-29T06:57:00Z">
        <w:r w:rsidR="003D7827">
          <w:t>/or</w:t>
        </w:r>
      </w:ins>
      <w:r w:rsidR="000109C3">
        <w:t xml:space="preserve"> </w:t>
      </w:r>
      <w:ins w:id="27" w:author="david johnson" w:date="2018-01-29T06:55:00Z">
        <w:r w:rsidR="003D7827">
          <w:t>reducing</w:t>
        </w:r>
      </w:ins>
      <w:del w:id="28" w:author="david johnson" w:date="2018-01-29T06:55:00Z">
        <w:r w:rsidDel="003D7827">
          <w:delText>moving away from</w:delText>
        </w:r>
      </w:del>
      <w:r>
        <w:t xml:space="preserve"> facility ownership</w:t>
      </w:r>
      <w:r w:rsidR="000109C3">
        <w:t>.</w:t>
      </w:r>
    </w:p>
    <w:p w14:paraId="4D4ED679" w14:textId="77777777" w:rsidR="003D7827" w:rsidRDefault="000109C3" w:rsidP="00095747">
      <w:pPr>
        <w:pStyle w:val="ListParagraph"/>
        <w:numPr>
          <w:ilvl w:val="0"/>
          <w:numId w:val="4"/>
        </w:numPr>
        <w:rPr>
          <w:ins w:id="29" w:author="david johnson" w:date="2018-01-29T06:56:00Z"/>
        </w:rPr>
      </w:pPr>
      <w:r>
        <w:t>The</w:t>
      </w:r>
      <w:ins w:id="30" w:author="david johnson" w:date="2018-01-29T06:56:00Z">
        <w:r w:rsidR="003D7827">
          <w:t>ir</w:t>
        </w:r>
      </w:ins>
      <w:r>
        <w:t xml:space="preserve"> focus is on finding</w:t>
      </w:r>
      <w:r w:rsidR="00501208">
        <w:t xml:space="preserve"> ways to deliver </w:t>
      </w:r>
      <w:r w:rsidR="00525873">
        <w:t xml:space="preserve">more </w:t>
      </w:r>
      <w:r w:rsidR="00501208">
        <w:t>care</w:t>
      </w:r>
      <w:r>
        <w:t xml:space="preserve"> along the continuum</w:t>
      </w:r>
      <w:r w:rsidR="00501208">
        <w:t xml:space="preserve"> through</w:t>
      </w:r>
      <w:r>
        <w:t xml:space="preserve"> less costly</w:t>
      </w:r>
      <w:r w:rsidR="00501208">
        <w:t xml:space="preserve"> non-hospital access points.</w:t>
      </w:r>
    </w:p>
    <w:p w14:paraId="7BDBDFCD" w14:textId="5B858255" w:rsidR="00501208" w:rsidRDefault="003D7827" w:rsidP="00095747">
      <w:pPr>
        <w:pStyle w:val="ListParagraph"/>
        <w:numPr>
          <w:ilvl w:val="0"/>
          <w:numId w:val="4"/>
        </w:numPr>
      </w:pPr>
      <w:proofErr w:type="spellStart"/>
      <w:ins w:id="31" w:author="david johnson" w:date="2018-01-29T06:56:00Z">
        <w:r>
          <w:t>Optum’s</w:t>
        </w:r>
        <w:proofErr w:type="spellEnd"/>
        <w:r>
          <w:t xml:space="preserve"> 2017 acquisition of Surgical Care Affiliates </w:t>
        </w:r>
      </w:ins>
      <w:ins w:id="32" w:author="david johnson" w:date="2018-01-29T06:57:00Z">
        <w:r>
          <w:t>provides evidence of this trend.</w:t>
        </w:r>
      </w:ins>
      <w:del w:id="33" w:author="david johnson" w:date="2018-01-29T06:57:00Z">
        <w:r w:rsidR="00501208" w:rsidDel="003D7827">
          <w:delText xml:space="preserve"> </w:delText>
        </w:r>
      </w:del>
    </w:p>
    <w:p w14:paraId="3D25ADE3" w14:textId="77777777" w:rsidR="00501208" w:rsidRDefault="00501208" w:rsidP="00181816"/>
    <w:p w14:paraId="698CC563" w14:textId="77777777" w:rsidR="00501208" w:rsidRDefault="00501208">
      <w:r w:rsidRPr="00095747">
        <w:rPr>
          <w:i/>
        </w:rPr>
        <w:t>Retail is Going Healthcare</w:t>
      </w:r>
    </w:p>
    <w:p w14:paraId="587D64B1" w14:textId="77777777" w:rsidR="000109C3" w:rsidRDefault="000856D2" w:rsidP="00095747">
      <w:pPr>
        <w:pStyle w:val="ListParagraph"/>
        <w:numPr>
          <w:ilvl w:val="0"/>
          <w:numId w:val="5"/>
        </w:numPr>
      </w:pPr>
      <w:r>
        <w:t>In 2017, healthcare surpassed retail as the largest employer in the American economy.</w:t>
      </w:r>
      <w:r w:rsidR="00BA6A65">
        <w:rPr>
          <w:rStyle w:val="FootnoteReference"/>
        </w:rPr>
        <w:footnoteReference w:id="1"/>
      </w:r>
      <w:r>
        <w:t xml:space="preserve"> </w:t>
      </w:r>
    </w:p>
    <w:p w14:paraId="5D8CD28F" w14:textId="77777777" w:rsidR="00501208" w:rsidRDefault="000109C3" w:rsidP="00095747">
      <w:pPr>
        <w:pStyle w:val="ListParagraph"/>
        <w:numPr>
          <w:ilvl w:val="0"/>
          <w:numId w:val="5"/>
        </w:numPr>
      </w:pPr>
      <w:r>
        <w:t>D</w:t>
      </w:r>
      <w:r w:rsidR="008E7183">
        <w:t>ental offices, primary care clinics</w:t>
      </w:r>
      <w:r w:rsidR="004D4F16">
        <w:t xml:space="preserve"> and </w:t>
      </w:r>
      <w:r w:rsidR="00525873">
        <w:t>specialty</w:t>
      </w:r>
      <w:r w:rsidR="004D4F16">
        <w:t xml:space="preserve"> services</w:t>
      </w:r>
      <w:r>
        <w:t xml:space="preserve"> increasingly dominate local strip malls</w:t>
      </w:r>
      <w:r w:rsidR="008E7183">
        <w:t xml:space="preserve">. </w:t>
      </w:r>
    </w:p>
    <w:p w14:paraId="7E76A63D" w14:textId="77777777" w:rsidR="000109C3" w:rsidRDefault="008E7183" w:rsidP="00095747">
      <w:pPr>
        <w:pStyle w:val="ListParagraph"/>
        <w:numPr>
          <w:ilvl w:val="0"/>
          <w:numId w:val="5"/>
        </w:numPr>
      </w:pPr>
      <w:r>
        <w:t xml:space="preserve">Healthcare consumers </w:t>
      </w:r>
      <w:r w:rsidR="000109C3">
        <w:t>want</w:t>
      </w:r>
      <w:r>
        <w:t xml:space="preserve"> convenient locations and hours of operation. </w:t>
      </w:r>
    </w:p>
    <w:p w14:paraId="28D480C0" w14:textId="77777777" w:rsidR="008E7183" w:rsidRDefault="000109C3" w:rsidP="00095747">
      <w:pPr>
        <w:pStyle w:val="ListParagraph"/>
        <w:numPr>
          <w:ilvl w:val="0"/>
          <w:numId w:val="5"/>
        </w:numPr>
      </w:pPr>
      <w:r>
        <w:t>I</w:t>
      </w:r>
      <w:r w:rsidR="00954BA9">
        <w:t>nvestors</w:t>
      </w:r>
      <w:r>
        <w:t xml:space="preserve">, with less </w:t>
      </w:r>
      <w:r w:rsidR="00954BA9">
        <w:t>need for healthcare domain expertise</w:t>
      </w:r>
      <w:r>
        <w:t xml:space="preserve">, are increasingly coming from consumer and retail sectors. </w:t>
      </w:r>
    </w:p>
    <w:p w14:paraId="7B5C12B3" w14:textId="77777777" w:rsidR="00954BA9" w:rsidRDefault="00954BA9"/>
    <w:p w14:paraId="16464BC6" w14:textId="77777777" w:rsidR="00681EE8" w:rsidRPr="00095747" w:rsidRDefault="00681EE8">
      <w:r w:rsidRPr="00095747">
        <w:rPr>
          <w:i/>
        </w:rPr>
        <w:t xml:space="preserve">Tightening </w:t>
      </w:r>
      <w:r w:rsidR="00D44D6B">
        <w:rPr>
          <w:i/>
        </w:rPr>
        <w:t>Labor Markets</w:t>
      </w:r>
    </w:p>
    <w:p w14:paraId="21D5B064" w14:textId="77777777" w:rsidR="00D44D6B" w:rsidRDefault="00EE6530" w:rsidP="00095747">
      <w:pPr>
        <w:pStyle w:val="ListParagraph"/>
        <w:numPr>
          <w:ilvl w:val="0"/>
          <w:numId w:val="6"/>
        </w:numPr>
      </w:pPr>
      <w:r>
        <w:t>S</w:t>
      </w:r>
      <w:r w:rsidR="00681EE8">
        <w:t xml:space="preserve">taffing companies are experiencing </w:t>
      </w:r>
      <w:r w:rsidR="007B2CF1">
        <w:t>strong</w:t>
      </w:r>
      <w:r w:rsidR="00681EE8">
        <w:t xml:space="preserve"> growth</w:t>
      </w:r>
      <w:r w:rsidR="00D44D6B">
        <w:t>.</w:t>
      </w:r>
    </w:p>
    <w:p w14:paraId="1DDCAE6B" w14:textId="58A60714" w:rsidR="00EE6530" w:rsidRDefault="00D44D6B" w:rsidP="00095747">
      <w:pPr>
        <w:pStyle w:val="ListParagraph"/>
        <w:numPr>
          <w:ilvl w:val="0"/>
          <w:numId w:val="6"/>
        </w:numPr>
      </w:pPr>
      <w:r>
        <w:t>Wages are rising</w:t>
      </w:r>
      <w:r w:rsidR="00F911CA">
        <w:t>.</w:t>
      </w:r>
      <w:r w:rsidR="00EE6530">
        <w:t xml:space="preserve"> </w:t>
      </w:r>
    </w:p>
    <w:p w14:paraId="361BFA4A" w14:textId="77777777" w:rsidR="00681EE8" w:rsidRDefault="00EE6530" w:rsidP="00095747">
      <w:pPr>
        <w:pStyle w:val="ListParagraph"/>
        <w:numPr>
          <w:ilvl w:val="0"/>
          <w:numId w:val="6"/>
        </w:numPr>
      </w:pPr>
      <w:r>
        <w:t>H</w:t>
      </w:r>
      <w:r w:rsidR="00681EE8">
        <w:t xml:space="preserve">ealthcare companies </w:t>
      </w:r>
      <w:r>
        <w:t>face</w:t>
      </w:r>
      <w:r w:rsidR="006523C8">
        <w:t xml:space="preserve"> recruiting challenges </w:t>
      </w:r>
      <w:r>
        <w:t xml:space="preserve">and rising </w:t>
      </w:r>
      <w:r w:rsidR="006523C8">
        <w:t xml:space="preserve">labor costs. </w:t>
      </w:r>
    </w:p>
    <w:p w14:paraId="6A5DC44B" w14:textId="77777777" w:rsidR="006523C8" w:rsidRDefault="006523C8"/>
    <w:p w14:paraId="2A40622A" w14:textId="77777777" w:rsidR="004D4F16" w:rsidRDefault="004D4F16">
      <w:r w:rsidRPr="00095747">
        <w:rPr>
          <w:i/>
        </w:rPr>
        <w:t>Alexa Does the Books</w:t>
      </w:r>
    </w:p>
    <w:p w14:paraId="0302B4D6" w14:textId="77777777" w:rsidR="00EE6530" w:rsidRDefault="004D4F16" w:rsidP="00095747">
      <w:pPr>
        <w:pStyle w:val="ListParagraph"/>
        <w:numPr>
          <w:ilvl w:val="0"/>
          <w:numId w:val="7"/>
        </w:numPr>
      </w:pPr>
      <w:r>
        <w:t xml:space="preserve">To optimize back office billing and operations, technology companies are deploying artificial intelligence and machine learning tools. </w:t>
      </w:r>
    </w:p>
    <w:p w14:paraId="19E02579" w14:textId="77777777" w:rsidR="004D4F16" w:rsidRDefault="00EE6530" w:rsidP="00095747">
      <w:pPr>
        <w:pStyle w:val="ListParagraph"/>
        <w:numPr>
          <w:ilvl w:val="0"/>
          <w:numId w:val="7"/>
        </w:numPr>
      </w:pPr>
      <w:r>
        <w:t>T</w:t>
      </w:r>
      <w:r w:rsidR="004D4F16">
        <w:t>hese advances promise to take costs out of the business and will likely replace some full</w:t>
      </w:r>
      <w:r w:rsidR="00B06CE6">
        <w:t>-</w:t>
      </w:r>
      <w:r w:rsidR="004D4F16">
        <w:t>time employees</w:t>
      </w:r>
      <w:r w:rsidR="009162EB">
        <w:t xml:space="preserve"> over time</w:t>
      </w:r>
      <w:r w:rsidR="004D4F16">
        <w:t xml:space="preserve">. </w:t>
      </w:r>
    </w:p>
    <w:p w14:paraId="470A617C" w14:textId="77777777" w:rsidR="004D4F16" w:rsidRDefault="004D4F16"/>
    <w:p w14:paraId="744AAA4F" w14:textId="6B40E3BD" w:rsidR="002C6FFB" w:rsidRDefault="002C6FFB" w:rsidP="002C6FFB">
      <w:r w:rsidRPr="00095747">
        <w:rPr>
          <w:i/>
        </w:rPr>
        <w:t xml:space="preserve">Medicare Advantage Marches </w:t>
      </w:r>
      <w:r w:rsidR="00773A73">
        <w:rPr>
          <w:i/>
        </w:rPr>
        <w:t>Forward</w:t>
      </w:r>
    </w:p>
    <w:p w14:paraId="6F7497DA" w14:textId="77777777" w:rsidR="00EE6530" w:rsidRDefault="00EE6530" w:rsidP="00EE6530">
      <w:pPr>
        <w:pStyle w:val="ListParagraph"/>
        <w:numPr>
          <w:ilvl w:val="0"/>
          <w:numId w:val="10"/>
        </w:numPr>
      </w:pPr>
      <w:r w:rsidRPr="00915A79">
        <w:t xml:space="preserve">Medicare Advantage plans are projected to cover nearly 21 million people in 2018. </w:t>
      </w:r>
      <w:r w:rsidR="00947177">
        <w:t>In 2013 that number was 14.4 million.</w:t>
      </w:r>
      <w:r w:rsidR="00947177">
        <w:rPr>
          <w:rStyle w:val="FootnoteReference"/>
        </w:rPr>
        <w:footnoteReference w:id="2"/>
      </w:r>
    </w:p>
    <w:p w14:paraId="66F26979" w14:textId="77777777" w:rsidR="00EE6530" w:rsidRDefault="00EE6530" w:rsidP="00EE6530">
      <w:pPr>
        <w:pStyle w:val="ListParagraph"/>
        <w:numPr>
          <w:ilvl w:val="0"/>
          <w:numId w:val="10"/>
        </w:numPr>
      </w:pPr>
      <w:r>
        <w:t>As the</w:t>
      </w:r>
      <w:r w:rsidRPr="00915A79">
        <w:t xml:space="preserve"> number of programs grow</w:t>
      </w:r>
      <w:r>
        <w:t>s</w:t>
      </w:r>
      <w:r w:rsidRPr="00915A79">
        <w:t xml:space="preserve">, </w:t>
      </w:r>
      <w:r>
        <w:t xml:space="preserve">plan providers compete for customers </w:t>
      </w:r>
      <w:r w:rsidRPr="00915A79">
        <w:t xml:space="preserve">on quality. </w:t>
      </w:r>
    </w:p>
    <w:p w14:paraId="7CC53AB8" w14:textId="17BFF9FD" w:rsidR="00EE6530" w:rsidRDefault="00EE6530" w:rsidP="00EE6530">
      <w:pPr>
        <w:pStyle w:val="ListParagraph"/>
        <w:numPr>
          <w:ilvl w:val="0"/>
          <w:numId w:val="10"/>
        </w:numPr>
      </w:pPr>
      <w:r w:rsidRPr="00915A79">
        <w:t>To attract new enrollees, plans will assume more risk and</w:t>
      </w:r>
      <w:r>
        <w:t xml:space="preserve"> manage costs more efficiently through</w:t>
      </w:r>
      <w:r w:rsidRPr="00915A79">
        <w:t xml:space="preserve"> digital health services and virtual healthcare technologies</w:t>
      </w:r>
      <w:r>
        <w:t xml:space="preserve">. </w:t>
      </w:r>
    </w:p>
    <w:p w14:paraId="356A9709" w14:textId="77777777" w:rsidR="002C6FFB" w:rsidRPr="00915A79" w:rsidRDefault="00EE6530" w:rsidP="00095747">
      <w:pPr>
        <w:pStyle w:val="ListParagraph"/>
        <w:numPr>
          <w:ilvl w:val="0"/>
          <w:numId w:val="10"/>
        </w:numPr>
      </w:pPr>
      <w:r>
        <w:lastRenderedPageBreak/>
        <w:t>Humana’s acquisition of</w:t>
      </w:r>
      <w:r w:rsidRPr="00915A79">
        <w:t xml:space="preserve"> Kindred’s home health, hospic</w:t>
      </w:r>
      <w:r>
        <w:t xml:space="preserve">e and community care operations signals strong market interest in the over 65 population. </w:t>
      </w:r>
    </w:p>
    <w:p w14:paraId="55310737" w14:textId="77777777" w:rsidR="00095747" w:rsidRDefault="00095747" w:rsidP="002C6FFB">
      <w:pPr>
        <w:rPr>
          <w:i/>
        </w:rPr>
      </w:pPr>
    </w:p>
    <w:p w14:paraId="54EEA5BE" w14:textId="77777777" w:rsidR="002C6FFB" w:rsidRDefault="002C6FFB" w:rsidP="002C6FFB">
      <w:r w:rsidRPr="00095747">
        <w:rPr>
          <w:i/>
        </w:rPr>
        <w:t>Skilled Nursing </w:t>
      </w:r>
      <w:proofErr w:type="gramStart"/>
      <w:r w:rsidR="00462A3D" w:rsidRPr="00095747">
        <w:rPr>
          <w:i/>
        </w:rPr>
        <w:t>Under</w:t>
      </w:r>
      <w:proofErr w:type="gramEnd"/>
      <w:r w:rsidR="00462A3D" w:rsidRPr="00095747">
        <w:rPr>
          <w:i/>
        </w:rPr>
        <w:t xml:space="preserve"> Pressure</w:t>
      </w:r>
    </w:p>
    <w:p w14:paraId="62593EEA" w14:textId="77777777" w:rsidR="00EE6530" w:rsidRDefault="002C6FFB" w:rsidP="00095747">
      <w:pPr>
        <w:pStyle w:val="ListParagraph"/>
        <w:numPr>
          <w:ilvl w:val="0"/>
          <w:numId w:val="11"/>
        </w:numPr>
      </w:pPr>
      <w:r w:rsidRPr="00915A79">
        <w:t>SNF occupancy rates continue to decline</w:t>
      </w:r>
      <w:r w:rsidR="00462A3D">
        <w:t>,</w:t>
      </w:r>
      <w:r w:rsidRPr="00915A79">
        <w:t xml:space="preserve"> well below other </w:t>
      </w:r>
      <w:r w:rsidR="00462A3D">
        <w:t xml:space="preserve">PAC </w:t>
      </w:r>
      <w:r w:rsidRPr="00915A79">
        <w:t>segments</w:t>
      </w:r>
      <w:r w:rsidR="00462A3D">
        <w:t>. </w:t>
      </w:r>
    </w:p>
    <w:p w14:paraId="14CF8F7F" w14:textId="77777777" w:rsidR="00EE6530" w:rsidRDefault="00462A3D" w:rsidP="00095747">
      <w:pPr>
        <w:pStyle w:val="ListParagraph"/>
        <w:numPr>
          <w:ilvl w:val="0"/>
          <w:numId w:val="11"/>
        </w:numPr>
      </w:pPr>
      <w:r>
        <w:t xml:space="preserve">Consolidation and strategic financing will be necessary to secure capital access to renovate and repurpose deteriorating facilities. </w:t>
      </w:r>
    </w:p>
    <w:p w14:paraId="79C0B19B" w14:textId="77777777" w:rsidR="00B53E40" w:rsidRDefault="002C6FFB" w:rsidP="00095747">
      <w:pPr>
        <w:pStyle w:val="ListParagraph"/>
        <w:numPr>
          <w:ilvl w:val="0"/>
          <w:numId w:val="11"/>
        </w:numPr>
      </w:pPr>
      <w:r w:rsidRPr="00915A79">
        <w:t>Kindred’s SNF exit was driven largely by its lease expiration</w:t>
      </w:r>
      <w:r w:rsidR="00462A3D">
        <w:t xml:space="preserve"> –</w:t>
      </w:r>
      <w:r w:rsidRPr="00915A79">
        <w:t xml:space="preserve"> a wake-up call to the industry.</w:t>
      </w:r>
    </w:p>
    <w:p w14:paraId="706A8988" w14:textId="77777777" w:rsidR="00EE6530" w:rsidRDefault="00005F21" w:rsidP="00632A50">
      <w:pPr>
        <w:pStyle w:val="ListParagraph"/>
        <w:numPr>
          <w:ilvl w:val="0"/>
          <w:numId w:val="11"/>
        </w:numPr>
      </w:pPr>
      <w:r w:rsidRPr="00915A79">
        <w:t xml:space="preserve">Many PAC providers </w:t>
      </w:r>
      <w:r>
        <w:t>with</w:t>
      </w:r>
      <w:r w:rsidRPr="00915A79">
        <w:t xml:space="preserve"> active Model II and Model III bundled payment programs are losing sizable amounts of money. </w:t>
      </w:r>
    </w:p>
    <w:p w14:paraId="422B1AEC" w14:textId="77777777" w:rsidR="00EE6530" w:rsidRDefault="00F567AD" w:rsidP="00095747">
      <w:pPr>
        <w:pStyle w:val="ListParagraph"/>
        <w:numPr>
          <w:ilvl w:val="0"/>
          <w:numId w:val="12"/>
        </w:numPr>
      </w:pPr>
      <w:r>
        <w:t>New CMS reimbursement for skilled nursing facilities</w:t>
      </w:r>
      <w:r w:rsidR="00005F21" w:rsidRPr="00915A79">
        <w:t xml:space="preserve"> </w:t>
      </w:r>
      <w:r>
        <w:t>(</w:t>
      </w:r>
      <w:r w:rsidR="00005F21" w:rsidRPr="00915A79">
        <w:t>RCS 1</w:t>
      </w:r>
      <w:r>
        <w:t>)</w:t>
      </w:r>
      <w:r w:rsidR="00005F21" w:rsidRPr="00915A79">
        <w:t xml:space="preserve"> will further escalate tensions</w:t>
      </w:r>
      <w:r w:rsidR="005A22DE">
        <w:t xml:space="preserve"> for</w:t>
      </w:r>
      <w:r w:rsidR="00005F21" w:rsidRPr="00915A79">
        <w:t xml:space="preserve"> </w:t>
      </w:r>
      <w:r>
        <w:t>acute and post-acute providers</w:t>
      </w:r>
      <w:r w:rsidR="00005F21" w:rsidRPr="00915A79">
        <w:t xml:space="preserve">. </w:t>
      </w:r>
    </w:p>
    <w:p w14:paraId="0AB49499" w14:textId="77777777" w:rsidR="00005F21" w:rsidRDefault="00005F21" w:rsidP="00095747">
      <w:pPr>
        <w:pStyle w:val="ListParagraph"/>
        <w:numPr>
          <w:ilvl w:val="0"/>
          <w:numId w:val="12"/>
        </w:numPr>
      </w:pPr>
      <w:r w:rsidRPr="00915A79">
        <w:t xml:space="preserve">As Advanced Alternative Payment Models begin year 2, strategy </w:t>
      </w:r>
      <w:r>
        <w:t xml:space="preserve">may shift </w:t>
      </w:r>
      <w:r w:rsidRPr="00915A79">
        <w:t>to</w:t>
      </w:r>
      <w:r w:rsidR="00B53E40">
        <w:t xml:space="preserve">ward </w:t>
      </w:r>
      <w:r w:rsidRPr="00915A79">
        <w:t>medical home model</w:t>
      </w:r>
      <w:r w:rsidR="00B53E40">
        <w:t>s</w:t>
      </w:r>
      <w:r w:rsidRPr="00915A79">
        <w:t>.</w:t>
      </w:r>
    </w:p>
    <w:p w14:paraId="4CB56249" w14:textId="77777777" w:rsidR="00005F21" w:rsidRDefault="00005F21" w:rsidP="00005F21"/>
    <w:p w14:paraId="658866E7" w14:textId="03E3E774" w:rsidR="00773A73" w:rsidDel="00C566ED" w:rsidRDefault="00773A73" w:rsidP="00773A73">
      <w:pPr>
        <w:rPr>
          <w:del w:id="34" w:author="david johnson" w:date="2018-01-29T06:48:00Z"/>
        </w:rPr>
      </w:pPr>
      <w:del w:id="35" w:author="david johnson" w:date="2018-01-29T06:48:00Z">
        <w:r w:rsidDel="00C566ED">
          <w:rPr>
            <w:i/>
          </w:rPr>
          <w:delText>Capital Formation Looks Strong</w:delText>
        </w:r>
      </w:del>
    </w:p>
    <w:p w14:paraId="3CE0AAB2" w14:textId="2DEF2DC9" w:rsidR="00773A73" w:rsidDel="00C566ED" w:rsidRDefault="00773A73" w:rsidP="00773A73">
      <w:pPr>
        <w:pStyle w:val="ListParagraph"/>
        <w:numPr>
          <w:ilvl w:val="0"/>
          <w:numId w:val="10"/>
        </w:numPr>
        <w:rPr>
          <w:del w:id="36" w:author="david johnson" w:date="2018-01-29T06:48:00Z"/>
        </w:rPr>
      </w:pPr>
      <w:del w:id="37" w:author="david johnson" w:date="2018-01-29T06:48:00Z">
        <w:r w:rsidRPr="0066722E" w:rsidDel="00C566ED">
          <w:rPr>
            <w:rFonts w:ascii="Times New Roman" w:hAnsi="Times New Roman" w:cs="Times New Roman"/>
          </w:rPr>
          <w:delText>Long-term interest rates are projected to rise modestly due to the strong economy and added stimulus from tax reform, albeit with c</w:delText>
        </w:r>
        <w:r w:rsidDel="00C566ED">
          <w:delText>ontinued subdued inflation.</w:delText>
        </w:r>
      </w:del>
    </w:p>
    <w:p w14:paraId="12015565" w14:textId="071063DC" w:rsidR="00773A73" w:rsidDel="00C566ED" w:rsidRDefault="00773A73" w:rsidP="00773A73">
      <w:pPr>
        <w:pStyle w:val="ListParagraph"/>
        <w:numPr>
          <w:ilvl w:val="0"/>
          <w:numId w:val="10"/>
        </w:numPr>
        <w:rPr>
          <w:del w:id="38" w:author="david johnson" w:date="2018-01-29T06:48:00Z"/>
        </w:rPr>
      </w:pPr>
      <w:del w:id="39" w:author="david johnson" w:date="2018-01-29T06:48:00Z">
        <w:r w:rsidRPr="0066722E" w:rsidDel="00C566ED">
          <w:rPr>
            <w:rFonts w:ascii="Times New Roman" w:hAnsi="Times New Roman" w:cs="Times New Roman"/>
          </w:rPr>
          <w:delText>Short-term interest rates will receive some upward pressure with new Federal Reserve Chair, Jerome Powell, expected to implement three more rate hikes in 2018.</w:delText>
        </w:r>
      </w:del>
    </w:p>
    <w:p w14:paraId="5835B84A" w14:textId="332CC22B" w:rsidR="00773A73" w:rsidDel="00C566ED" w:rsidRDefault="00773A73" w:rsidP="00773A73">
      <w:pPr>
        <w:pStyle w:val="ListParagraph"/>
        <w:numPr>
          <w:ilvl w:val="0"/>
          <w:numId w:val="10"/>
        </w:numPr>
        <w:rPr>
          <w:del w:id="40" w:author="david johnson" w:date="2018-01-29T06:48:00Z"/>
        </w:rPr>
      </w:pPr>
      <w:del w:id="41" w:author="david johnson" w:date="2018-01-29T06:48:00Z">
        <w:r w:rsidRPr="0066722E" w:rsidDel="00C566ED">
          <w:rPr>
            <w:rFonts w:ascii="Times New Roman" w:hAnsi="Times New Roman" w:cs="Times New Roman"/>
          </w:rPr>
          <w:delText xml:space="preserve">Despite the expectation for higher rates, they remain low by historical measures and strong technicals in the municipal bond market (specifically low forecast supply) should be supportive of organizations looking to borrow in 2018. </w:delText>
        </w:r>
      </w:del>
    </w:p>
    <w:p w14:paraId="1FEBDC5B" w14:textId="7C9CC97C" w:rsidR="00773A73" w:rsidRPr="0066722E" w:rsidDel="00C566ED" w:rsidRDefault="00773A73" w:rsidP="00773A73">
      <w:pPr>
        <w:pStyle w:val="ListParagraph"/>
        <w:numPr>
          <w:ilvl w:val="0"/>
          <w:numId w:val="10"/>
        </w:numPr>
        <w:rPr>
          <w:del w:id="42" w:author="david johnson" w:date="2018-01-29T06:48:00Z"/>
          <w:rFonts w:ascii="Times New Roman" w:hAnsi="Times New Roman" w:cs="Times New Roman"/>
        </w:rPr>
      </w:pPr>
      <w:del w:id="43" w:author="david johnson" w:date="2018-01-29T06:48:00Z">
        <w:r w:rsidRPr="0066722E" w:rsidDel="00C566ED">
          <w:rPr>
            <w:rFonts w:ascii="Times New Roman" w:hAnsi="Times New Roman" w:cs="Times New Roman"/>
          </w:rPr>
          <w:delText>While traditional tax-exempt advance refundings were eliminated by 2017 tax reform, market participants are developing alternative tax-exempt refunding solutions for nonprofit organizations.</w:delText>
        </w:r>
      </w:del>
    </w:p>
    <w:p w14:paraId="367150FF" w14:textId="25EA9648" w:rsidR="00773A73" w:rsidDel="00C566ED" w:rsidRDefault="00773A73">
      <w:pPr>
        <w:rPr>
          <w:del w:id="44" w:author="david johnson" w:date="2018-01-29T06:48:00Z"/>
          <w:i/>
        </w:rPr>
      </w:pPr>
    </w:p>
    <w:p w14:paraId="21D20769" w14:textId="339401ED" w:rsidR="00767AF9" w:rsidDel="00C566ED" w:rsidRDefault="00767AF9">
      <w:pPr>
        <w:rPr>
          <w:del w:id="45" w:author="david johnson" w:date="2018-01-29T06:48:00Z"/>
        </w:rPr>
      </w:pPr>
    </w:p>
    <w:p w14:paraId="11731DC4" w14:textId="4259E86C" w:rsidR="00173A72" w:rsidRDefault="00173A72">
      <w:del w:id="46" w:author="david johnson" w:date="2018-01-29T06:51:00Z">
        <w:r w:rsidRPr="00095747" w:rsidDel="003D7827">
          <w:rPr>
            <w:i/>
          </w:rPr>
          <w:delText>Medtech</w:delText>
        </w:r>
      </w:del>
      <w:proofErr w:type="spellStart"/>
      <w:ins w:id="47" w:author="david johnson" w:date="2018-01-29T06:51:00Z">
        <w:r w:rsidR="003D7827" w:rsidRPr="00095747">
          <w:rPr>
            <w:i/>
          </w:rPr>
          <w:t>MedTech</w:t>
        </w:r>
      </w:ins>
      <w:proofErr w:type="spellEnd"/>
      <w:r w:rsidRPr="00095747">
        <w:rPr>
          <w:i/>
        </w:rPr>
        <w:t xml:space="preserve"> Ris</w:t>
      </w:r>
      <w:r w:rsidR="00F567AD" w:rsidRPr="00095747">
        <w:rPr>
          <w:i/>
        </w:rPr>
        <w:t>ing</w:t>
      </w:r>
    </w:p>
    <w:p w14:paraId="08499AC9" w14:textId="77777777" w:rsidR="00173A72" w:rsidRPr="003D7827" w:rsidRDefault="00173A72" w:rsidP="00095747">
      <w:pPr>
        <w:pStyle w:val="ListParagraph"/>
        <w:numPr>
          <w:ilvl w:val="0"/>
          <w:numId w:val="13"/>
        </w:numPr>
        <w:rPr>
          <w:rFonts w:ascii="Times New Roman" w:eastAsia="Times New Roman" w:hAnsi="Times New Roman" w:cs="Times New Roman"/>
        </w:rPr>
      </w:pPr>
      <w:r w:rsidRPr="003D7827">
        <w:rPr>
          <w:rFonts w:ascii="Times New Roman" w:eastAsia="Times New Roman" w:hAnsi="Times New Roman" w:cs="Times New Roman"/>
          <w:color w:val="000000"/>
          <w:sz w:val="23"/>
          <w:szCs w:val="23"/>
          <w:rPrChange w:id="48" w:author="david johnson" w:date="2018-01-29T06:55:00Z">
            <w:rPr>
              <w:rFonts w:ascii="Calibri" w:eastAsia="Times New Roman" w:hAnsi="Calibri" w:cs="Times New Roman"/>
              <w:color w:val="000000"/>
              <w:sz w:val="23"/>
              <w:szCs w:val="23"/>
            </w:rPr>
          </w:rPrChange>
        </w:rPr>
        <w:t xml:space="preserve">Services multiples topped out 1-2 years ago while </w:t>
      </w:r>
      <w:proofErr w:type="spellStart"/>
      <w:r w:rsidRPr="003D7827">
        <w:rPr>
          <w:rFonts w:ascii="Times New Roman" w:eastAsia="Times New Roman" w:hAnsi="Times New Roman" w:cs="Times New Roman"/>
          <w:color w:val="000000"/>
          <w:sz w:val="23"/>
          <w:szCs w:val="23"/>
          <w:rPrChange w:id="49" w:author="david johnson" w:date="2018-01-29T06:55:00Z">
            <w:rPr>
              <w:rFonts w:ascii="Calibri" w:eastAsia="Times New Roman" w:hAnsi="Calibri" w:cs="Times New Roman"/>
              <w:color w:val="000000"/>
              <w:sz w:val="23"/>
              <w:szCs w:val="23"/>
            </w:rPr>
          </w:rPrChange>
        </w:rPr>
        <w:t>MedTech</w:t>
      </w:r>
      <w:proofErr w:type="spellEnd"/>
      <w:r w:rsidRPr="003D7827">
        <w:rPr>
          <w:rFonts w:ascii="Times New Roman" w:eastAsia="Times New Roman" w:hAnsi="Times New Roman" w:cs="Times New Roman"/>
          <w:color w:val="000000"/>
          <w:sz w:val="23"/>
          <w:szCs w:val="23"/>
          <w:rPrChange w:id="50" w:author="david johnson" w:date="2018-01-29T06:55:00Z">
            <w:rPr>
              <w:rFonts w:ascii="Calibri" w:eastAsia="Times New Roman" w:hAnsi="Calibri" w:cs="Times New Roman"/>
              <w:color w:val="000000"/>
              <w:sz w:val="23"/>
              <w:szCs w:val="23"/>
            </w:rPr>
          </w:rPrChange>
        </w:rPr>
        <w:t xml:space="preserve"> multiples continue to rise.</w:t>
      </w:r>
    </w:p>
    <w:p w14:paraId="0AC3B570" w14:textId="746A6F44" w:rsidR="00B53E40" w:rsidRPr="00095747" w:rsidRDefault="00B53E40" w:rsidP="00095747">
      <w:pPr>
        <w:pStyle w:val="ListParagraph"/>
        <w:numPr>
          <w:ilvl w:val="0"/>
          <w:numId w:val="13"/>
        </w:numPr>
        <w:rPr>
          <w:rFonts w:ascii="Times New Roman" w:eastAsia="Times New Roman" w:hAnsi="Times New Roman" w:cs="Times New Roman"/>
        </w:rPr>
      </w:pPr>
      <w:r w:rsidRPr="003D7827">
        <w:rPr>
          <w:rFonts w:ascii="Times New Roman" w:eastAsia="Times New Roman" w:hAnsi="Times New Roman" w:cs="Times New Roman"/>
        </w:rPr>
        <w:t>Tax reform should be a tailwind for aggressive deal activity in the med-tech sector</w:t>
      </w:r>
      <w:r w:rsidR="00F911CA" w:rsidRPr="003D7827">
        <w:rPr>
          <w:rFonts w:ascii="Times New Roman" w:eastAsia="Times New Roman" w:hAnsi="Times New Roman" w:cs="Times New Roman"/>
        </w:rPr>
        <w:t>.</w:t>
      </w:r>
      <w:r>
        <w:rPr>
          <w:rFonts w:ascii="Times New Roman" w:eastAsia="Times New Roman" w:hAnsi="Times New Roman" w:cs="Times New Roman"/>
        </w:rPr>
        <w:t xml:space="preserve"> </w:t>
      </w:r>
    </w:p>
    <w:p w14:paraId="111447CE" w14:textId="77777777" w:rsidR="00173A72" w:rsidRDefault="00173A72"/>
    <w:p w14:paraId="52137391" w14:textId="77777777" w:rsidR="008473D0" w:rsidRDefault="008473D0">
      <w:r w:rsidRPr="00095747">
        <w:rPr>
          <w:i/>
        </w:rPr>
        <w:t>Acknowledging Social Determinants</w:t>
      </w:r>
    </w:p>
    <w:p w14:paraId="4F455153" w14:textId="344144F9" w:rsidR="00EE6530" w:rsidRDefault="008473D0" w:rsidP="00095747">
      <w:pPr>
        <w:pStyle w:val="ListParagraph"/>
        <w:numPr>
          <w:ilvl w:val="0"/>
          <w:numId w:val="14"/>
        </w:numPr>
      </w:pPr>
      <w:r>
        <w:t xml:space="preserve">Health systems </w:t>
      </w:r>
      <w:ins w:id="51" w:author="david johnson" w:date="2018-01-29T06:52:00Z">
        <w:r w:rsidR="003D7827">
          <w:t>and other providers targeting improvement in</w:t>
        </w:r>
      </w:ins>
      <w:del w:id="52" w:author="david johnson" w:date="2018-01-29T06:52:00Z">
        <w:r w:rsidR="00EE6530" w:rsidDel="003D7827">
          <w:delText>see</w:delText>
        </w:r>
      </w:del>
      <w:r>
        <w:t xml:space="preserve"> social determinants</w:t>
      </w:r>
      <w:r w:rsidR="00EE6530">
        <w:t xml:space="preserve"> of health</w:t>
      </w:r>
      <w:del w:id="53" w:author="david johnson" w:date="2018-01-29T06:52:00Z">
        <w:r w:rsidR="00EE6530" w:rsidDel="003D7827">
          <w:delText xml:space="preserve"> as critical</w:delText>
        </w:r>
      </w:del>
      <w:r w:rsidR="00EE6530">
        <w:t xml:space="preserve"> for</w:t>
      </w:r>
      <w:r>
        <w:t xml:space="preserve"> manag</w:t>
      </w:r>
      <w:r w:rsidR="00EE6530">
        <w:t>ing population risk and reducing</w:t>
      </w:r>
      <w:r>
        <w:t xml:space="preserve"> total healthcare costs. </w:t>
      </w:r>
    </w:p>
    <w:p w14:paraId="314DBA37" w14:textId="72687522" w:rsidR="008473D0" w:rsidRDefault="003D7827" w:rsidP="00095747">
      <w:pPr>
        <w:pStyle w:val="ListParagraph"/>
        <w:numPr>
          <w:ilvl w:val="0"/>
          <w:numId w:val="14"/>
        </w:numPr>
      </w:pPr>
      <w:ins w:id="54" w:author="david johnson" w:date="2018-01-29T06:53:00Z">
        <w:r>
          <w:t>Some providers, particularly those offering enhanced primary care services,</w:t>
        </w:r>
      </w:ins>
      <w:del w:id="55" w:author="david johnson" w:date="2018-01-29T06:53:00Z">
        <w:r w:rsidR="008473D0" w:rsidDel="003D7827">
          <w:delText>Some</w:delText>
        </w:r>
      </w:del>
      <w:r w:rsidR="008473D0">
        <w:t xml:space="preserve"> are </w:t>
      </w:r>
      <w:ins w:id="56" w:author="david johnson" w:date="2018-01-29T06:54:00Z">
        <w:r>
          <w:t>experiencing</w:t>
        </w:r>
      </w:ins>
      <w:del w:id="57" w:author="david johnson" w:date="2018-01-29T06:54:00Z">
        <w:r w:rsidR="008473D0" w:rsidDel="003D7827">
          <w:delText>seeing</w:delText>
        </w:r>
      </w:del>
      <w:r w:rsidR="008473D0">
        <w:t xml:space="preserve"> meaningful decreases in costly </w:t>
      </w:r>
      <w:ins w:id="58" w:author="david johnson" w:date="2018-01-29T06:53:00Z">
        <w:r>
          <w:t>ER visits and hospitalizations</w:t>
        </w:r>
      </w:ins>
      <w:del w:id="59" w:author="david johnson" w:date="2018-01-29T06:53:00Z">
        <w:r w:rsidR="008473D0" w:rsidDel="003D7827">
          <w:delText>patient utilization</w:delText>
        </w:r>
      </w:del>
      <w:r w:rsidR="00A3664D">
        <w:t>.</w:t>
      </w:r>
    </w:p>
    <w:p w14:paraId="0DED9A63" w14:textId="77777777" w:rsidR="00D27DC8" w:rsidRDefault="00D27DC8" w:rsidP="00264A57"/>
    <w:p w14:paraId="6F488999" w14:textId="4FC4F6CD" w:rsidR="00F6251C" w:rsidRDefault="00C566ED" w:rsidP="00F6251C">
      <w:ins w:id="60" w:author="david johnson" w:date="2018-01-29T06:49:00Z">
        <w:r>
          <w:rPr>
            <w:i/>
          </w:rPr>
          <w:t>Increasing Activity</w:t>
        </w:r>
      </w:ins>
      <w:del w:id="61" w:author="david johnson" w:date="2018-01-29T06:49:00Z">
        <w:r w:rsidR="00F6251C" w:rsidDel="00C566ED">
          <w:rPr>
            <w:i/>
          </w:rPr>
          <w:delText>Interest</w:delText>
        </w:r>
      </w:del>
      <w:r w:rsidR="00F6251C">
        <w:rPr>
          <w:i/>
        </w:rPr>
        <w:t xml:space="preserve"> in </w:t>
      </w:r>
      <w:r w:rsidR="009E25BD">
        <w:rPr>
          <w:i/>
        </w:rPr>
        <w:t xml:space="preserve">Pharma Services, Physician Groups, </w:t>
      </w:r>
      <w:r w:rsidR="00F6251C">
        <w:rPr>
          <w:i/>
        </w:rPr>
        <w:t>Hospice, Autism and Opioid Treatment</w:t>
      </w:r>
      <w:del w:id="62" w:author="david johnson" w:date="2018-01-29T06:49:00Z">
        <w:r w:rsidR="00F6251C" w:rsidDel="003D7827">
          <w:rPr>
            <w:i/>
          </w:rPr>
          <w:delText xml:space="preserve"> </w:delText>
        </w:r>
        <w:r w:rsidR="00F6251C" w:rsidDel="00C566ED">
          <w:rPr>
            <w:i/>
          </w:rPr>
          <w:delText>Programs Increasing</w:delText>
        </w:r>
      </w:del>
    </w:p>
    <w:p w14:paraId="4D43138E" w14:textId="61092710" w:rsidR="003D7827" w:rsidRDefault="005A22DE">
      <w:pPr>
        <w:pStyle w:val="ListParagraph"/>
        <w:numPr>
          <w:ilvl w:val="0"/>
          <w:numId w:val="14"/>
        </w:numPr>
        <w:rPr>
          <w:ins w:id="63" w:author="david johnson" w:date="2018-01-29T06:50:00Z"/>
        </w:rPr>
      </w:pPr>
      <w:r>
        <w:t xml:space="preserve">Financial sponsors and strategic investors are showing significant interest </w:t>
      </w:r>
      <w:ins w:id="64" w:author="david johnson" w:date="2018-01-29T06:50:00Z">
        <w:r w:rsidR="003D7827">
          <w:t>in</w:t>
        </w:r>
      </w:ins>
      <w:del w:id="65" w:author="david johnson" w:date="2018-01-29T06:50:00Z">
        <w:r w:rsidDel="003D7827">
          <w:delText>across</w:delText>
        </w:r>
      </w:del>
      <w:r>
        <w:t xml:space="preserve"> each of these verticals</w:t>
      </w:r>
      <w:ins w:id="66" w:author="david johnson" w:date="2018-01-29T06:50:00Z">
        <w:r w:rsidR="003D7827">
          <w:t>.</w:t>
        </w:r>
      </w:ins>
      <w:del w:id="67" w:author="david johnson" w:date="2018-01-29T06:50:00Z">
        <w:r w:rsidDel="003D7827">
          <w:delText>, with</w:delText>
        </w:r>
      </w:del>
      <w:r>
        <w:t xml:space="preserve"> </w:t>
      </w:r>
    </w:p>
    <w:p w14:paraId="712B1301" w14:textId="2151FAA4" w:rsidR="005A22DE" w:rsidRDefault="003D7827">
      <w:pPr>
        <w:pStyle w:val="ListParagraph"/>
        <w:numPr>
          <w:ilvl w:val="0"/>
          <w:numId w:val="14"/>
        </w:numPr>
      </w:pPr>
      <w:ins w:id="68" w:author="david johnson" w:date="2018-01-29T06:50:00Z">
        <w:r>
          <w:t>S</w:t>
        </w:r>
      </w:ins>
      <w:del w:id="69" w:author="david johnson" w:date="2018-01-29T06:50:00Z">
        <w:r w:rsidR="005A22DE" w:rsidDel="003D7827">
          <w:delText>s</w:delText>
        </w:r>
      </w:del>
      <w:r w:rsidR="005A22DE">
        <w:t>ubstantial capital allocations and robust M&amp;A expected for each in the year ahead</w:t>
      </w:r>
      <w:r w:rsidR="00F911CA">
        <w:t>.</w:t>
      </w:r>
      <w:r w:rsidR="005A22DE">
        <w:t xml:space="preserve"> </w:t>
      </w:r>
    </w:p>
    <w:p w14:paraId="1C850301" w14:textId="77777777" w:rsidR="00D27DC8" w:rsidRDefault="00D27DC8" w:rsidP="00264A57"/>
    <w:p w14:paraId="35D0F7BC" w14:textId="388ADA34" w:rsidR="00A3664D" w:rsidRDefault="005D4DDC" w:rsidP="00632A50">
      <w:ins w:id="70" w:author="Lalitha Ramachandran" w:date="2018-01-29T11:31:00Z">
        <w:r>
          <w:rPr>
            <w:noProof/>
          </w:rPr>
          <w:drawing>
            <wp:inline distT="0" distB="0" distL="0" distR="0" wp14:anchorId="41E1D528" wp14:editId="0F014D94">
              <wp:extent cx="3014800" cy="1573107"/>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 doctor 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739" cy="1587686"/>
                      </a:xfrm>
                      <a:prstGeom prst="rect">
                        <a:avLst/>
                      </a:prstGeom>
                    </pic:spPr>
                  </pic:pic>
                </a:graphicData>
              </a:graphic>
            </wp:inline>
          </w:drawing>
        </w:r>
      </w:ins>
    </w:p>
    <w:p w14:paraId="4009EE8C" w14:textId="77777777" w:rsidR="00BD298D" w:rsidRDefault="00BD298D" w:rsidP="00632A50">
      <w:pPr>
        <w:rPr>
          <w:ins w:id="71" w:author="Lalitha Ramachandran" w:date="2018-01-29T11:35:00Z"/>
          <w:b/>
        </w:rPr>
      </w:pPr>
    </w:p>
    <w:p w14:paraId="58114B26" w14:textId="77777777" w:rsidR="00BD298D" w:rsidRDefault="00BD298D" w:rsidP="00632A50">
      <w:pPr>
        <w:rPr>
          <w:ins w:id="72" w:author="Lalitha Ramachandran" w:date="2018-01-29T11:35:00Z"/>
          <w:b/>
        </w:rPr>
      </w:pPr>
    </w:p>
    <w:p w14:paraId="2A7CC5ED" w14:textId="77777777" w:rsidR="00BD298D" w:rsidRDefault="00BD298D" w:rsidP="00632A50">
      <w:pPr>
        <w:rPr>
          <w:ins w:id="73" w:author="Lalitha Ramachandran" w:date="2018-01-29T11:35:00Z"/>
          <w:b/>
        </w:rPr>
      </w:pPr>
    </w:p>
    <w:p w14:paraId="0FC1D5C4" w14:textId="77777777" w:rsidR="00BD298D" w:rsidRDefault="00BD298D" w:rsidP="00632A50">
      <w:pPr>
        <w:rPr>
          <w:ins w:id="74" w:author="Lalitha Ramachandran" w:date="2018-01-29T11:35:00Z"/>
          <w:b/>
        </w:rPr>
      </w:pPr>
    </w:p>
    <w:p w14:paraId="2CBCADE1" w14:textId="77777777" w:rsidR="00A3664D" w:rsidRDefault="00174030" w:rsidP="00632A50">
      <w:pPr>
        <w:rPr>
          <w:b/>
        </w:rPr>
      </w:pPr>
      <w:r>
        <w:rPr>
          <w:b/>
        </w:rPr>
        <w:lastRenderedPageBreak/>
        <w:t>Implications for 2018</w:t>
      </w:r>
    </w:p>
    <w:p w14:paraId="5D676E9F" w14:textId="77777777" w:rsidR="00174030" w:rsidRDefault="00174030" w:rsidP="00632A50">
      <w:pPr>
        <w:rPr>
          <w:b/>
        </w:rPr>
      </w:pPr>
    </w:p>
    <w:p w14:paraId="640BBA74" w14:textId="0E17EBCC" w:rsidR="00174030" w:rsidRDefault="00174030" w:rsidP="00632A50">
      <w:r>
        <w:t>Given its enormity</w:t>
      </w:r>
      <w:r w:rsidR="00F6251C">
        <w:t xml:space="preserve">, </w:t>
      </w:r>
      <w:r>
        <w:t>frenetic activity</w:t>
      </w:r>
      <w:r w:rsidR="00F6251C" w:rsidRPr="00F6251C">
        <w:t xml:space="preserve"> </w:t>
      </w:r>
      <w:r w:rsidR="00F6251C">
        <w:t>and January timing</w:t>
      </w:r>
      <w:r>
        <w:t>, JP Morgan’s annual healthcare conference</w:t>
      </w:r>
      <w:r w:rsidR="00D44D6B">
        <w:t xml:space="preserve"> signals trends for the year ahead. Sifting through the residue of this year’s conference provides the following insights for the healthcare marketplace in 2018:</w:t>
      </w:r>
    </w:p>
    <w:p w14:paraId="30FCD52D" w14:textId="77777777" w:rsidR="00D44D6B" w:rsidRDefault="00D44D6B" w:rsidP="00632A50"/>
    <w:p w14:paraId="6E8ADB70" w14:textId="46BDB824" w:rsidR="00D44D6B" w:rsidRDefault="00F20966" w:rsidP="00632A50">
      <w:pPr>
        <w:pStyle w:val="ListParagraph"/>
        <w:numPr>
          <w:ilvl w:val="0"/>
          <w:numId w:val="15"/>
        </w:numPr>
      </w:pPr>
      <w:r>
        <w:t>Consolidation, with</w:t>
      </w:r>
      <w:r w:rsidR="00D44D6B">
        <w:t xml:space="preserve"> an emphasis on</w:t>
      </w:r>
      <w:r>
        <w:t xml:space="preserve"> vertical integration, will continue.</w:t>
      </w:r>
    </w:p>
    <w:p w14:paraId="60114B73" w14:textId="77777777" w:rsidR="00F20966" w:rsidRDefault="00F20966" w:rsidP="00632A50">
      <w:pPr>
        <w:ind w:left="360"/>
      </w:pPr>
    </w:p>
    <w:p w14:paraId="12886D0C" w14:textId="77777777" w:rsidR="00F20966" w:rsidRDefault="005F77FE" w:rsidP="00632A50">
      <w:pPr>
        <w:pStyle w:val="ListParagraph"/>
        <w:numPr>
          <w:ilvl w:val="0"/>
          <w:numId w:val="15"/>
        </w:numPr>
      </w:pPr>
      <w:r>
        <w:t>After relentless media attention</w:t>
      </w:r>
      <w:r w:rsidR="00A101F0">
        <w:t>, t</w:t>
      </w:r>
      <w:r>
        <w:t>here will be less</w:t>
      </w:r>
      <w:r w:rsidR="00A101F0">
        <w:t xml:space="preserve"> focus on healthcare reform</w:t>
      </w:r>
      <w:r>
        <w:t>. Being out of the public spotlight will give CMS administrators and legislators more freedom to make</w:t>
      </w:r>
      <w:r w:rsidR="00A101F0">
        <w:t xml:space="preserve"> positive regulatory adjustments</w:t>
      </w:r>
      <w:r w:rsidR="00F20966">
        <w:t>.</w:t>
      </w:r>
    </w:p>
    <w:p w14:paraId="16CC18EA" w14:textId="77777777" w:rsidR="00F20966" w:rsidRDefault="00F20966" w:rsidP="00632A50"/>
    <w:p w14:paraId="2EE47B49" w14:textId="77777777" w:rsidR="00A101F0" w:rsidRDefault="00A101F0" w:rsidP="00632A50">
      <w:pPr>
        <w:pStyle w:val="ListParagraph"/>
        <w:numPr>
          <w:ilvl w:val="0"/>
          <w:numId w:val="15"/>
        </w:numPr>
      </w:pPr>
      <w:r>
        <w:t xml:space="preserve">Demographics </w:t>
      </w:r>
      <w:r w:rsidR="005F77FE">
        <w:t xml:space="preserve">and consumer-friendly program design </w:t>
      </w:r>
      <w:r>
        <w:t>will push</w:t>
      </w:r>
      <w:r w:rsidR="005F77FE">
        <w:t xml:space="preserve"> more baby boomers into</w:t>
      </w:r>
      <w:r w:rsidR="00CE6B9E">
        <w:t xml:space="preserve"> Medicare Advantage. This will fuel </w:t>
      </w:r>
      <w:r w:rsidR="00F20966">
        <w:t xml:space="preserve">the </w:t>
      </w:r>
      <w:r w:rsidR="00CE6B9E">
        <w:t xml:space="preserve">growth of </w:t>
      </w:r>
      <w:r w:rsidR="00F20966">
        <w:t>expansive primary care platforms</w:t>
      </w:r>
      <w:r w:rsidR="00CE6B9E">
        <w:t>.</w:t>
      </w:r>
    </w:p>
    <w:p w14:paraId="0E5A74CB" w14:textId="77777777" w:rsidR="00F20966" w:rsidRDefault="00F20966" w:rsidP="00632A50"/>
    <w:p w14:paraId="3F3F37FC" w14:textId="77777777" w:rsidR="00CE6B9E" w:rsidRDefault="00CE6B9E" w:rsidP="00632A50">
      <w:pPr>
        <w:pStyle w:val="ListParagraph"/>
        <w:numPr>
          <w:ilvl w:val="0"/>
          <w:numId w:val="15"/>
        </w:numPr>
      </w:pPr>
      <w:r>
        <w:t>The improvement of consumer-friendly transparency tools will increase pressure on providers to deliver better, lower-cost and more convenient care services.</w:t>
      </w:r>
      <w:r w:rsidR="000F5830">
        <w:t xml:space="preserve"> Companies that successfully provide these services will grow.</w:t>
      </w:r>
    </w:p>
    <w:p w14:paraId="775386C6" w14:textId="77777777" w:rsidR="00F20966" w:rsidRDefault="00F20966" w:rsidP="00632A50">
      <w:pPr>
        <w:pStyle w:val="ListParagraph"/>
      </w:pPr>
    </w:p>
    <w:p w14:paraId="5A665E07" w14:textId="77777777" w:rsidR="00F20966" w:rsidRDefault="000F5830" w:rsidP="00632A50">
      <w:pPr>
        <w:pStyle w:val="ListParagraph"/>
        <w:numPr>
          <w:ilvl w:val="0"/>
          <w:numId w:val="15"/>
        </w:numPr>
      </w:pPr>
      <w:r>
        <w:t xml:space="preserve">Watch Massachusetts: </w:t>
      </w:r>
      <w:proofErr w:type="spellStart"/>
      <w:r>
        <w:t>MassHealth</w:t>
      </w:r>
      <w:proofErr w:type="spellEnd"/>
      <w:r>
        <w:t xml:space="preserve"> is expanding dramatically into provider-sponsored managed Medicaid and seeking a federal waiver to design drug formularies. The outcomes of these efforts could shape Medicaid reform nationwide.</w:t>
      </w:r>
    </w:p>
    <w:p w14:paraId="24321560" w14:textId="77777777" w:rsidR="000F5830" w:rsidRDefault="000F5830" w:rsidP="00632A50">
      <w:pPr>
        <w:pStyle w:val="ListParagraph"/>
      </w:pPr>
    </w:p>
    <w:p w14:paraId="306ACDC1" w14:textId="2F65B6DC" w:rsidR="000F5830" w:rsidRPr="00174030" w:rsidRDefault="000F5830" w:rsidP="00632A50">
      <w:pPr>
        <w:pStyle w:val="ListParagraph"/>
        <w:numPr>
          <w:ilvl w:val="0"/>
          <w:numId w:val="15"/>
        </w:numPr>
      </w:pPr>
      <w:r>
        <w:t>Given lower corporate tax rates, Steward</w:t>
      </w:r>
      <w:r w:rsidR="00F911CA">
        <w:t xml:space="preserve"> Health Care</w:t>
      </w:r>
      <w:r>
        <w:t>’s success and increasin</w:t>
      </w:r>
      <w:r w:rsidR="005F77FE">
        <w:t>g municipal pressure for PILOT (payment in lieu of taxes) revenues</w:t>
      </w:r>
      <w:r>
        <w:t>, select not-for-profit health systems may consider conversion to taxable organizations.</w:t>
      </w:r>
    </w:p>
    <w:p w14:paraId="0C6442B4" w14:textId="77777777" w:rsidR="008473D0" w:rsidRDefault="008473D0"/>
    <w:p w14:paraId="6F60DCC0" w14:textId="77777777" w:rsidR="005D4DDC" w:rsidRDefault="005D4DDC">
      <w:pPr>
        <w:rPr>
          <w:ins w:id="75" w:author="Lalitha Ramachandran" w:date="2018-01-29T11:33:00Z"/>
          <w:b/>
        </w:rPr>
      </w:pPr>
      <w:ins w:id="76" w:author="Lalitha Ramachandran" w:date="2018-01-29T11:32:00Z">
        <w:r>
          <w:rPr>
            <w:b/>
            <w:noProof/>
          </w:rPr>
          <w:drawing>
            <wp:inline distT="0" distB="0" distL="0" distR="0" wp14:anchorId="4C7F14E0" wp14:editId="66AF551B">
              <wp:extent cx="2856852" cy="27118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tter same worse im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3392" cy="2718082"/>
                      </a:xfrm>
                      <a:prstGeom prst="rect">
                        <a:avLst/>
                      </a:prstGeom>
                    </pic:spPr>
                  </pic:pic>
                </a:graphicData>
              </a:graphic>
            </wp:inline>
          </w:drawing>
        </w:r>
      </w:ins>
    </w:p>
    <w:p w14:paraId="1A326A51" w14:textId="77777777" w:rsidR="00BD298D" w:rsidRDefault="00BD298D">
      <w:pPr>
        <w:rPr>
          <w:ins w:id="77" w:author="Lalitha Ramachandran" w:date="2018-01-29T11:35:00Z"/>
          <w:b/>
        </w:rPr>
      </w:pPr>
    </w:p>
    <w:p w14:paraId="1B255C0D" w14:textId="77777777" w:rsidR="00BD298D" w:rsidRDefault="00BD298D">
      <w:pPr>
        <w:rPr>
          <w:ins w:id="78" w:author="Lalitha Ramachandran" w:date="2018-01-29T11:35:00Z"/>
          <w:b/>
        </w:rPr>
      </w:pPr>
    </w:p>
    <w:p w14:paraId="0349222A" w14:textId="77777777" w:rsidR="00BD298D" w:rsidRDefault="00BD298D">
      <w:pPr>
        <w:rPr>
          <w:ins w:id="79" w:author="Lalitha Ramachandran" w:date="2018-01-29T11:35:00Z"/>
          <w:b/>
        </w:rPr>
      </w:pPr>
    </w:p>
    <w:p w14:paraId="7D5FA1D8" w14:textId="720199D3" w:rsidR="006523C8" w:rsidRPr="000B337C" w:rsidRDefault="00C43370">
      <w:pPr>
        <w:rPr>
          <w:b/>
        </w:rPr>
      </w:pPr>
      <w:r>
        <w:rPr>
          <w:b/>
        </w:rPr>
        <w:t>Bigger, Better or Both</w:t>
      </w:r>
      <w:r w:rsidR="003F643F">
        <w:rPr>
          <w:b/>
        </w:rPr>
        <w:t>?</w:t>
      </w:r>
    </w:p>
    <w:p w14:paraId="58D0CCFC" w14:textId="77777777" w:rsidR="00681EE8" w:rsidRDefault="00681EE8"/>
    <w:p w14:paraId="5D54C094" w14:textId="77777777" w:rsidR="00963D24" w:rsidRDefault="009130CC" w:rsidP="00963D24">
      <w:r>
        <w:t xml:space="preserve">American healthcare </w:t>
      </w:r>
      <w:r w:rsidR="00E92032">
        <w:t xml:space="preserve">will continue to navigate between strong countervailing </w:t>
      </w:r>
      <w:r w:rsidR="005D076A">
        <w:t>pressures</w:t>
      </w:r>
      <w:r w:rsidR="00E92032">
        <w:t xml:space="preserve"> in 2018. </w:t>
      </w:r>
      <w:r w:rsidR="00C5423C">
        <w:t>While health companies, particularly in the pharma sector, achieve scale and push for greater revenues, individual, corporate and governmental payers want to pay less for healthcare servi</w:t>
      </w:r>
      <w:r w:rsidR="00D4375A">
        <w:t>ces. T</w:t>
      </w:r>
      <w:r w:rsidR="00963D24">
        <w:t xml:space="preserve">ax and regulatory reform will </w:t>
      </w:r>
      <w:r w:rsidR="00D4375A">
        <w:t xml:space="preserve">complicate strategic repositioning. </w:t>
      </w:r>
      <w:r w:rsidR="00963D24">
        <w:t xml:space="preserve"> </w:t>
      </w:r>
    </w:p>
    <w:p w14:paraId="176CD039" w14:textId="77777777" w:rsidR="007C4338" w:rsidRDefault="007C4338" w:rsidP="00963D24"/>
    <w:p w14:paraId="447CE81C" w14:textId="77777777" w:rsidR="007F3A9F" w:rsidRDefault="007F3A9F" w:rsidP="00963D24">
      <w:r>
        <w:t>December marked the announcement of several earth-shattering mega-mergers and acquisitions (e.g. CVS’s acquisition of Aetna) across multiple health sectors. These represented major market signals from established health companies that their existing business models aren’t well positioned to compete in the post-reform marketplace.</w:t>
      </w:r>
    </w:p>
    <w:p w14:paraId="06E14601" w14:textId="77777777" w:rsidR="007F3A9F" w:rsidRDefault="007F3A9F" w:rsidP="00963D24"/>
    <w:p w14:paraId="0B4740F3" w14:textId="77777777" w:rsidR="00134AD8" w:rsidRDefault="007F3A9F">
      <w:r>
        <w:t>Many industry observers assert these mega-transactions</w:t>
      </w:r>
      <w:r w:rsidR="007C4338">
        <w:t xml:space="preserve"> </w:t>
      </w:r>
      <w:r w:rsidR="005F77FE">
        <w:t xml:space="preserve">continue </w:t>
      </w:r>
      <w:r>
        <w:t xml:space="preserve">the </w:t>
      </w:r>
      <w:r w:rsidR="005F77FE">
        <w:t xml:space="preserve">healthcare industry’s </w:t>
      </w:r>
      <w:r>
        <w:t xml:space="preserve">long-held practice of getting bigger to increase negotiating leverage, not value. </w:t>
      </w:r>
      <w:r w:rsidR="00C43370">
        <w:t xml:space="preserve">At the same time, record levels of “smart” private equity and venture investment is </w:t>
      </w:r>
      <w:r w:rsidR="00BE14B2">
        <w:t xml:space="preserve">funding </w:t>
      </w:r>
      <w:r w:rsidR="00C43370">
        <w:t>innovative healthcare business models that deliver better outcomes, lower costs and enhanced customer experience.</w:t>
      </w:r>
    </w:p>
    <w:p w14:paraId="479360AD" w14:textId="77777777" w:rsidR="00134AD8" w:rsidRDefault="00134AD8"/>
    <w:p w14:paraId="7BF0A1BD" w14:textId="77777777" w:rsidR="00134AD8" w:rsidRDefault="00134AD8">
      <w:r>
        <w:t xml:space="preserve">The battle lines are becoming clearer. Acquiring members is essential for companies to gain </w:t>
      </w:r>
      <w:r w:rsidR="00BE14B2">
        <w:t xml:space="preserve">an </w:t>
      </w:r>
      <w:r>
        <w:t>advantage in the increasingly competitive primary care marketplace. As this occurs, consumers are taking more responsibility for their healthcare purchasing decisions. When unleashed, consumers are value-seeking machines.</w:t>
      </w:r>
    </w:p>
    <w:p w14:paraId="5979C825" w14:textId="77777777" w:rsidR="00134AD8" w:rsidRDefault="00134AD8"/>
    <w:p w14:paraId="30001047" w14:textId="77777777" w:rsidR="007C4338" w:rsidRDefault="00134AD8">
      <w:r>
        <w:t xml:space="preserve">When </w:t>
      </w:r>
      <w:r w:rsidR="00B06CE6">
        <w:t xml:space="preserve">consumers require </w:t>
      </w:r>
      <w:r>
        <w:t>healthcare services, providers of all kinds must deliver increased clinical precision in market environments with greater outcome, pricing and customer experience transparency</w:t>
      </w:r>
      <w:r w:rsidR="00B06CE6">
        <w:t>.</w:t>
      </w:r>
      <w:r w:rsidR="00C43370">
        <w:t xml:space="preserve"> </w:t>
      </w:r>
      <w:r w:rsidR="00B06CE6">
        <w:t>Companies achieve competitive advantage by delivering the right care at the right time in the right place at the right price.</w:t>
      </w:r>
    </w:p>
    <w:p w14:paraId="0D7D4FA9" w14:textId="77777777" w:rsidR="006961B2" w:rsidRDefault="006961B2"/>
    <w:p w14:paraId="1B65AE09" w14:textId="77777777" w:rsidR="006961B2" w:rsidRDefault="002F6D43" w:rsidP="006961B2">
      <w:r>
        <w:t xml:space="preserve">Healthcare has not rid itself of activity-based transactions fueled by fragmentation and distorted incentives. </w:t>
      </w:r>
      <w:r w:rsidR="006961B2">
        <w:t xml:space="preserve">A lingering question hung in the air throughout the conference: can bigger healthcare companies also be better healthcare companies? </w:t>
      </w:r>
    </w:p>
    <w:p w14:paraId="26D2461E" w14:textId="77777777" w:rsidR="006961B2" w:rsidRDefault="006961B2" w:rsidP="006961B2"/>
    <w:p w14:paraId="6BD8C53D" w14:textId="77777777" w:rsidR="006961B2" w:rsidRDefault="006961B2" w:rsidP="006961B2">
      <w:pPr>
        <w:rPr>
          <w:ins w:id="80" w:author="Lalitha Ramachandran" w:date="2018-01-29T11:25:00Z"/>
        </w:rPr>
      </w:pPr>
      <w:r>
        <w:t xml:space="preserve">The long arc of history points toward greater healthcare value. Without improvement, big health companies cannot withstand turbulence forever. After all, as Thucydides chronicled first-hand, mighty Athens ultimately fell to the more nimble and focused Spartans. </w:t>
      </w:r>
    </w:p>
    <w:p w14:paraId="3326FB6B" w14:textId="77777777" w:rsidR="00603E42" w:rsidRDefault="00603E42" w:rsidP="006961B2">
      <w:pPr>
        <w:rPr>
          <w:ins w:id="81" w:author="Lalitha Ramachandran" w:date="2018-01-29T11:25:00Z"/>
        </w:rPr>
      </w:pPr>
    </w:p>
    <w:p w14:paraId="7987F755" w14:textId="754D0DB9" w:rsidR="00603E42" w:rsidRPr="005D4DDC" w:rsidRDefault="00603E42" w:rsidP="006961B2">
      <w:pPr>
        <w:rPr>
          <w:ins w:id="82" w:author="Lalitha Ramachandran" w:date="2018-01-29T11:26:00Z"/>
          <w:b/>
          <w:rPrChange w:id="83" w:author="Lalitha Ramachandran" w:date="2018-01-29T11:33:00Z">
            <w:rPr>
              <w:ins w:id="84" w:author="Lalitha Ramachandran" w:date="2018-01-29T11:26:00Z"/>
            </w:rPr>
          </w:rPrChange>
        </w:rPr>
      </w:pPr>
      <w:ins w:id="85" w:author="Lalitha Ramachandran" w:date="2018-01-29T11:25:00Z">
        <w:r w:rsidRPr="005D4DDC">
          <w:rPr>
            <w:b/>
            <w:rPrChange w:id="86" w:author="Lalitha Ramachandran" w:date="2018-01-29T11:33:00Z">
              <w:rPr/>
            </w:rPrChange>
          </w:rPr>
          <w:t>David Johnson</w:t>
        </w:r>
      </w:ins>
    </w:p>
    <w:p w14:paraId="3336F837" w14:textId="77777777" w:rsidR="00603E42" w:rsidRDefault="00603E42" w:rsidP="006961B2">
      <w:pPr>
        <w:rPr>
          <w:ins w:id="87" w:author="Lalitha Ramachandran" w:date="2018-01-29T11:25:00Z"/>
        </w:rPr>
      </w:pPr>
    </w:p>
    <w:p w14:paraId="78B2900C" w14:textId="12B48AA1" w:rsidR="00603E42" w:rsidRDefault="00603E42" w:rsidP="00603E42">
      <w:pPr>
        <w:rPr>
          <w:ins w:id="88" w:author="Lalitha Ramachandran" w:date="2018-01-29T11:25:00Z"/>
        </w:rPr>
      </w:pPr>
      <w:ins w:id="89" w:author="Lalitha Ramachandran" w:date="2018-01-29T11:26:00Z">
        <w:r>
          <w:t>David Johnson is the CEO of 4sight Health, a boutique healthcare advisory firm. Dave wakes up every morning trying to fix America’s broken healthcare system. He is a frequent writer and speaker on market-</w:t>
        </w:r>
        <w:r w:rsidRPr="00603E42">
          <w:t xml:space="preserve"> driven healthcare reform. His expertise encompasses health policy, academic medicine, economics, statistics, behavioral finance, disruptive innovation, organizational change and complexity theory.  Dave’s book, Market vs. Medicine: America’s </w:t>
        </w:r>
        <w:r w:rsidRPr="00603E42">
          <w:lastRenderedPageBreak/>
          <w:t>Epic Fight for Better, Affordable Healthcare, is</w:t>
        </w:r>
        <w:r>
          <w:t xml:space="preserve"> a</w:t>
        </w:r>
        <w:r w:rsidRPr="00603E42">
          <w:t>vailable for purchase on www.4sighthealth.com.</w:t>
        </w:r>
      </w:ins>
    </w:p>
    <w:p w14:paraId="32734388" w14:textId="77777777" w:rsidR="00603E42" w:rsidRDefault="00603E42" w:rsidP="006961B2">
      <w:pPr>
        <w:rPr>
          <w:ins w:id="90" w:author="Lalitha Ramachandran" w:date="2018-01-29T11:25:00Z"/>
        </w:rPr>
      </w:pPr>
    </w:p>
    <w:p w14:paraId="0AF28C08" w14:textId="6C16D9FA" w:rsidR="00603E42" w:rsidRPr="005D4DDC" w:rsidRDefault="00603E42" w:rsidP="006961B2">
      <w:pPr>
        <w:rPr>
          <w:ins w:id="91" w:author="Lalitha Ramachandran" w:date="2018-01-29T11:25:00Z"/>
          <w:b/>
          <w:rPrChange w:id="92" w:author="Lalitha Ramachandran" w:date="2018-01-29T11:33:00Z">
            <w:rPr>
              <w:ins w:id="93" w:author="Lalitha Ramachandran" w:date="2018-01-29T11:25:00Z"/>
            </w:rPr>
          </w:rPrChange>
        </w:rPr>
      </w:pPr>
      <w:ins w:id="94" w:author="Lalitha Ramachandran" w:date="2018-01-29T11:25:00Z">
        <w:r w:rsidRPr="005D4DDC">
          <w:rPr>
            <w:b/>
            <w:rPrChange w:id="95" w:author="Lalitha Ramachandran" w:date="2018-01-29T11:33:00Z">
              <w:rPr/>
            </w:rPrChange>
          </w:rPr>
          <w:t xml:space="preserve">Todd </w:t>
        </w:r>
        <w:proofErr w:type="spellStart"/>
        <w:r w:rsidRPr="005D4DDC">
          <w:rPr>
            <w:b/>
            <w:rPrChange w:id="96" w:author="Lalitha Ramachandran" w:date="2018-01-29T11:33:00Z">
              <w:rPr/>
            </w:rPrChange>
          </w:rPr>
          <w:t>Rudsenske</w:t>
        </w:r>
        <w:proofErr w:type="spellEnd"/>
      </w:ins>
    </w:p>
    <w:p w14:paraId="15F2B74C" w14:textId="77777777" w:rsidR="00603E42" w:rsidRDefault="00603E42" w:rsidP="006961B2">
      <w:pPr>
        <w:rPr>
          <w:ins w:id="97" w:author="Lalitha Ramachandran" w:date="2018-01-29T11:25:00Z"/>
        </w:rPr>
      </w:pPr>
    </w:p>
    <w:p w14:paraId="7049F8FF" w14:textId="77777777" w:rsidR="00603E42" w:rsidRDefault="00603E42" w:rsidP="00603E42">
      <w:pPr>
        <w:rPr>
          <w:ins w:id="98" w:author="Lalitha Ramachandran" w:date="2018-01-29T11:25:00Z"/>
        </w:rPr>
      </w:pPr>
      <w:ins w:id="99" w:author="Lalitha Ramachandran" w:date="2018-01-29T11:25:00Z">
        <w:r w:rsidRPr="00603E42">
          <w:t xml:space="preserve">Todd </w:t>
        </w:r>
        <w:proofErr w:type="spellStart"/>
        <w:r w:rsidRPr="00603E42">
          <w:t>Rudsenske</w:t>
        </w:r>
        <w:proofErr w:type="spellEnd"/>
        <w:r w:rsidRPr="00603E42">
          <w:t xml:space="preserve"> co-leads Cain Brothers’ Behavioral Health Advisory practice and leads the Firm’s Financial Sponsors and Corporate Private Placement Advisory practices.  Mr. </w:t>
        </w:r>
        <w:proofErr w:type="spellStart"/>
        <w:r w:rsidRPr="00603E42">
          <w:t>Rudsenske</w:t>
        </w:r>
        <w:proofErr w:type="spellEnd"/>
        <w:r w:rsidRPr="00603E42">
          <w:t xml:space="preserve"> joined Cain Brothers in 2003 and has over</w:t>
        </w:r>
        <w:r>
          <w:t xml:space="preserve"> 20 years’ experience advising private and public companies in a variety of merger and acquisition, capital raising, and strategic advisory transactions.</w:t>
        </w:r>
      </w:ins>
    </w:p>
    <w:p w14:paraId="7B5A4DFF" w14:textId="3DF872E7" w:rsidR="00603E42" w:rsidRDefault="00603E42" w:rsidP="00603E42">
      <w:pPr>
        <w:rPr>
          <w:ins w:id="100" w:author="Lalitha Ramachandran" w:date="2018-01-29T11:27:00Z"/>
        </w:rPr>
      </w:pPr>
      <w:ins w:id="101" w:author="Lalitha Ramachandran" w:date="2018-01-29T11:25:00Z">
        <w:r>
          <w:t xml:space="preserve">Cain Brothers is a pre-eminent investment bank focused exclusively on healthcare. Our deep knowledge of the industry enables us to provide unique perspectives to our clients and is matched with the knowhow needed to efficiently execute the most complex transactions of all sizes. </w:t>
        </w:r>
      </w:ins>
      <w:ins w:id="102" w:author="Lalitha Ramachandran" w:date="2018-01-29T11:27:00Z">
        <w:r>
          <w:fldChar w:fldCharType="begin"/>
        </w:r>
        <w:r>
          <w:instrText xml:space="preserve"> HYPERLINK "http://</w:instrText>
        </w:r>
      </w:ins>
      <w:ins w:id="103" w:author="Lalitha Ramachandran" w:date="2018-01-29T11:25:00Z">
        <w:r>
          <w:instrText>www.cainbrothers.com</w:instrText>
        </w:r>
      </w:ins>
      <w:ins w:id="104" w:author="Lalitha Ramachandran" w:date="2018-01-29T11:27:00Z">
        <w:r>
          <w:instrText xml:space="preserve">" </w:instrText>
        </w:r>
        <w:r>
          <w:fldChar w:fldCharType="separate"/>
        </w:r>
      </w:ins>
      <w:ins w:id="105" w:author="Lalitha Ramachandran" w:date="2018-01-29T11:25:00Z">
        <w:r w:rsidRPr="007003D1">
          <w:rPr>
            <w:rStyle w:val="Hyperlink"/>
          </w:rPr>
          <w:t>www.cainbrothers.com</w:t>
        </w:r>
      </w:ins>
      <w:ins w:id="106" w:author="Lalitha Ramachandran" w:date="2018-01-29T11:27:00Z">
        <w:r>
          <w:fldChar w:fldCharType="end"/>
        </w:r>
      </w:ins>
    </w:p>
    <w:p w14:paraId="5EDD1285" w14:textId="77777777" w:rsidR="00603E42" w:rsidRDefault="00603E42" w:rsidP="00603E42">
      <w:pPr>
        <w:rPr>
          <w:ins w:id="107" w:author="Lalitha Ramachandran" w:date="2018-01-29T11:27:00Z"/>
        </w:rPr>
      </w:pPr>
    </w:p>
    <w:p w14:paraId="39C4EDD3" w14:textId="77777777" w:rsidR="00603E42" w:rsidRPr="00603E42" w:rsidRDefault="00603E42" w:rsidP="00603E42">
      <w:pPr>
        <w:rPr>
          <w:ins w:id="108" w:author="Lalitha Ramachandran" w:date="2018-01-29T11:27:00Z"/>
          <w:i/>
          <w:rPrChange w:id="109" w:author="Lalitha Ramachandran" w:date="2018-01-29T11:27:00Z">
            <w:rPr>
              <w:ins w:id="110" w:author="Lalitha Ramachandran" w:date="2018-01-29T11:27:00Z"/>
            </w:rPr>
          </w:rPrChange>
        </w:rPr>
      </w:pPr>
      <w:ins w:id="111" w:author="Lalitha Ramachandran" w:date="2018-01-29T11:27:00Z">
        <w:r w:rsidRPr="00603E42">
          <w:rPr>
            <w:i/>
            <w:rPrChange w:id="112" w:author="Lalitha Ramachandran" w:date="2018-01-29T11:27:00Z">
              <w:rPr/>
            </w:rPrChange>
          </w:rPr>
          <w:t xml:space="preserve">The information contained in this report was obtained from various sources that we believe to be reliable, but we do not guarantee its accuracy or completeness. Additional information is available upon request. The information and opinions contained in this report speak only as of the date of this report and are subject to change without notice. This report has been prepared and circulated for general information only and presents the authors’ views of general market and economic conditions and specific industries and/or sectors. This report is not intended to and does not provide a recommendation with respect to any security. Any discussion of particular topics is not meant to be comprehensive and may be subject to change. This report does not take into account the financial position or particular needs or investment objectives of any individual or entity. The investment strategies, if any, discussed in this report may not be suitable for all investors. This report does not constitute an offer, or a solicitation of an offer to buy or sell any securities or other financial instruments, including any securities mentioned in this report. Nothing in this report constitutes or should be construed to be accounting, tax, investment or legal advice. Neither this report, nor any portions thereof, may be reproduced or redistributed by any person for any purpose without the written consent of Cain Brothers. </w:t>
        </w:r>
      </w:ins>
    </w:p>
    <w:p w14:paraId="7F5CF024" w14:textId="52E4929D" w:rsidR="00603E42" w:rsidRPr="00603E42" w:rsidRDefault="00603E42" w:rsidP="00603E42">
      <w:pPr>
        <w:rPr>
          <w:i/>
          <w:rPrChange w:id="113" w:author="Lalitha Ramachandran" w:date="2018-01-29T11:27:00Z">
            <w:rPr/>
          </w:rPrChange>
        </w:rPr>
      </w:pPr>
      <w:ins w:id="114" w:author="Lalitha Ramachandran" w:date="2018-01-29T11:27:00Z">
        <w:r w:rsidRPr="00603E42">
          <w:rPr>
            <w:i/>
            <w:rPrChange w:id="115" w:author="Lalitha Ramachandran" w:date="2018-01-29T11:27:00Z">
              <w:rPr/>
            </w:rPrChange>
          </w:rPr>
          <w:t>Cain Brothers is a member of SIPC. © 2016 Cain Brothers and Company, LLC</w:t>
        </w:r>
      </w:ins>
    </w:p>
    <w:p w14:paraId="761394EA" w14:textId="77777777" w:rsidR="006961B2" w:rsidRDefault="006961B2" w:rsidP="006961B2"/>
    <w:p w14:paraId="6844DA9A" w14:textId="77777777" w:rsidR="006961B2" w:rsidRPr="00681EE8" w:rsidRDefault="006961B2"/>
    <w:sectPr w:rsidR="006961B2" w:rsidRPr="00681EE8" w:rsidSect="009B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0A872" w14:textId="77777777" w:rsidR="00B40222" w:rsidRDefault="00B40222" w:rsidP="00BA6A65">
      <w:r>
        <w:separator/>
      </w:r>
    </w:p>
  </w:endnote>
  <w:endnote w:type="continuationSeparator" w:id="0">
    <w:p w14:paraId="209A168F" w14:textId="77777777" w:rsidR="00B40222" w:rsidRDefault="00B40222" w:rsidP="00BA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A88BB" w14:textId="77777777" w:rsidR="00B40222" w:rsidRDefault="00B40222" w:rsidP="00BA6A65">
      <w:r>
        <w:separator/>
      </w:r>
    </w:p>
  </w:footnote>
  <w:footnote w:type="continuationSeparator" w:id="0">
    <w:p w14:paraId="4EBF60C0" w14:textId="77777777" w:rsidR="00B40222" w:rsidRDefault="00B40222" w:rsidP="00BA6A65">
      <w:r>
        <w:continuationSeparator/>
      </w:r>
    </w:p>
  </w:footnote>
  <w:footnote w:id="1">
    <w:p w14:paraId="7A917CA6" w14:textId="77777777" w:rsidR="00BA6A65" w:rsidRDefault="00BA6A65">
      <w:pPr>
        <w:pStyle w:val="FootnoteText"/>
      </w:pPr>
      <w:r>
        <w:rPr>
          <w:rStyle w:val="FootnoteReference"/>
        </w:rPr>
        <w:footnoteRef/>
      </w:r>
      <w:r>
        <w:t xml:space="preserve"> </w:t>
      </w:r>
      <w:hyperlink r:id="rId1" w:history="1">
        <w:r w:rsidRPr="00EA4BE6">
          <w:rPr>
            <w:rStyle w:val="Hyperlink"/>
          </w:rPr>
          <w:t>https://www.theatlantic.com/business/archive/2018/01/health-care-america-jobs/550079/</w:t>
        </w:r>
      </w:hyperlink>
    </w:p>
    <w:p w14:paraId="3A67F580" w14:textId="77777777" w:rsidR="00BA6A65" w:rsidRDefault="00BA6A65">
      <w:pPr>
        <w:pStyle w:val="FootnoteText"/>
      </w:pPr>
    </w:p>
  </w:footnote>
  <w:footnote w:id="2">
    <w:p w14:paraId="4141F974" w14:textId="77777777" w:rsidR="00947177" w:rsidRDefault="00947177">
      <w:pPr>
        <w:pStyle w:val="FootnoteText"/>
      </w:pPr>
      <w:r>
        <w:rPr>
          <w:rStyle w:val="FootnoteReference"/>
        </w:rPr>
        <w:footnoteRef/>
      </w:r>
      <w:r>
        <w:t xml:space="preserve"> </w:t>
      </w:r>
      <w:hyperlink r:id="rId2" w:history="1">
        <w:r w:rsidRPr="00EA4BE6">
          <w:rPr>
            <w:rStyle w:val="Hyperlink"/>
          </w:rPr>
          <w:t>https://www.kff.org/medicare/fact-sheet/medicare-advantage/</w:t>
        </w:r>
      </w:hyperlink>
    </w:p>
    <w:p w14:paraId="1B0BBBB2" w14:textId="77777777" w:rsidR="00947177" w:rsidRDefault="0094717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18F6"/>
    <w:multiLevelType w:val="hybridMultilevel"/>
    <w:tmpl w:val="7F58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0ADC"/>
    <w:multiLevelType w:val="hybridMultilevel"/>
    <w:tmpl w:val="BB4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531CD"/>
    <w:multiLevelType w:val="hybridMultilevel"/>
    <w:tmpl w:val="69405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93983"/>
    <w:multiLevelType w:val="hybridMultilevel"/>
    <w:tmpl w:val="40EA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475DC"/>
    <w:multiLevelType w:val="hybridMultilevel"/>
    <w:tmpl w:val="B432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B21D0"/>
    <w:multiLevelType w:val="multilevel"/>
    <w:tmpl w:val="CE5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22CE8"/>
    <w:multiLevelType w:val="hybridMultilevel"/>
    <w:tmpl w:val="0F5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820AF"/>
    <w:multiLevelType w:val="hybridMultilevel"/>
    <w:tmpl w:val="3F2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F03EE"/>
    <w:multiLevelType w:val="hybridMultilevel"/>
    <w:tmpl w:val="FB50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54959"/>
    <w:multiLevelType w:val="hybridMultilevel"/>
    <w:tmpl w:val="39B2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F128D"/>
    <w:multiLevelType w:val="hybridMultilevel"/>
    <w:tmpl w:val="C2B2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460B9"/>
    <w:multiLevelType w:val="hybridMultilevel"/>
    <w:tmpl w:val="61FA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04ABB"/>
    <w:multiLevelType w:val="hybridMultilevel"/>
    <w:tmpl w:val="7752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B1D0B"/>
    <w:multiLevelType w:val="multilevel"/>
    <w:tmpl w:val="BDB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520E6"/>
    <w:multiLevelType w:val="hybridMultilevel"/>
    <w:tmpl w:val="62E8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8"/>
  </w:num>
  <w:num w:numId="4">
    <w:abstractNumId w:val="4"/>
  </w:num>
  <w:num w:numId="5">
    <w:abstractNumId w:val="6"/>
  </w:num>
  <w:num w:numId="6">
    <w:abstractNumId w:val="14"/>
  </w:num>
  <w:num w:numId="7">
    <w:abstractNumId w:val="1"/>
  </w:num>
  <w:num w:numId="8">
    <w:abstractNumId w:val="9"/>
  </w:num>
  <w:num w:numId="9">
    <w:abstractNumId w:val="2"/>
  </w:num>
  <w:num w:numId="10">
    <w:abstractNumId w:val="11"/>
  </w:num>
  <w:num w:numId="11">
    <w:abstractNumId w:val="12"/>
  </w:num>
  <w:num w:numId="12">
    <w:abstractNumId w:val="0"/>
  </w:num>
  <w:num w:numId="13">
    <w:abstractNumId w:val="7"/>
  </w:num>
  <w:num w:numId="14">
    <w:abstractNumId w:val="3"/>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litha Ramachandran">
    <w15:presenceInfo w15:providerId="Windows Live" w15:userId="e7ce104c28f1ceed"/>
  </w15:person>
  <w15:person w15:author="david johnson">
    <w15:presenceInfo w15:providerId="Windows Live" w15:userId="161fa994afa19d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84"/>
    <w:rsid w:val="00003D33"/>
    <w:rsid w:val="00005F21"/>
    <w:rsid w:val="000109C3"/>
    <w:rsid w:val="0001361A"/>
    <w:rsid w:val="00013765"/>
    <w:rsid w:val="000200E8"/>
    <w:rsid w:val="0002575C"/>
    <w:rsid w:val="000329EA"/>
    <w:rsid w:val="000503BF"/>
    <w:rsid w:val="00055EC2"/>
    <w:rsid w:val="000856D2"/>
    <w:rsid w:val="00095341"/>
    <w:rsid w:val="00095747"/>
    <w:rsid w:val="000B337C"/>
    <w:rsid w:val="000F5830"/>
    <w:rsid w:val="0010234A"/>
    <w:rsid w:val="00114F8E"/>
    <w:rsid w:val="00134AD8"/>
    <w:rsid w:val="00156562"/>
    <w:rsid w:val="00173A72"/>
    <w:rsid w:val="00174030"/>
    <w:rsid w:val="00181816"/>
    <w:rsid w:val="001A1FE8"/>
    <w:rsid w:val="001C4A40"/>
    <w:rsid w:val="00242E67"/>
    <w:rsid w:val="00251FED"/>
    <w:rsid w:val="00264A57"/>
    <w:rsid w:val="00270327"/>
    <w:rsid w:val="0028745C"/>
    <w:rsid w:val="00293E43"/>
    <w:rsid w:val="00294F15"/>
    <w:rsid w:val="002952EC"/>
    <w:rsid w:val="002C6FFB"/>
    <w:rsid w:val="002F3C29"/>
    <w:rsid w:val="002F6D43"/>
    <w:rsid w:val="00302B90"/>
    <w:rsid w:val="00304270"/>
    <w:rsid w:val="003246FA"/>
    <w:rsid w:val="0033134D"/>
    <w:rsid w:val="003A5800"/>
    <w:rsid w:val="003D7827"/>
    <w:rsid w:val="003F643F"/>
    <w:rsid w:val="00400A1B"/>
    <w:rsid w:val="00403A34"/>
    <w:rsid w:val="0041111B"/>
    <w:rsid w:val="00462A3D"/>
    <w:rsid w:val="004771E7"/>
    <w:rsid w:val="00491780"/>
    <w:rsid w:val="004C6221"/>
    <w:rsid w:val="004D4F16"/>
    <w:rsid w:val="004D77BC"/>
    <w:rsid w:val="004F6332"/>
    <w:rsid w:val="00501208"/>
    <w:rsid w:val="005162D0"/>
    <w:rsid w:val="00525873"/>
    <w:rsid w:val="0056090C"/>
    <w:rsid w:val="005A22DE"/>
    <w:rsid w:val="005A35EB"/>
    <w:rsid w:val="005C32D4"/>
    <w:rsid w:val="005D076A"/>
    <w:rsid w:val="005D4DDC"/>
    <w:rsid w:val="005F77FE"/>
    <w:rsid w:val="00603E42"/>
    <w:rsid w:val="0060518F"/>
    <w:rsid w:val="00632A50"/>
    <w:rsid w:val="0065073D"/>
    <w:rsid w:val="006523C8"/>
    <w:rsid w:val="006532AB"/>
    <w:rsid w:val="006717E1"/>
    <w:rsid w:val="00681DDD"/>
    <w:rsid w:val="00681EE8"/>
    <w:rsid w:val="00690D87"/>
    <w:rsid w:val="00691F96"/>
    <w:rsid w:val="00694E2E"/>
    <w:rsid w:val="0069526D"/>
    <w:rsid w:val="006961B2"/>
    <w:rsid w:val="006D0E8C"/>
    <w:rsid w:val="006F0CDE"/>
    <w:rsid w:val="00712288"/>
    <w:rsid w:val="00714296"/>
    <w:rsid w:val="00735083"/>
    <w:rsid w:val="00751B9F"/>
    <w:rsid w:val="00753299"/>
    <w:rsid w:val="00767AF9"/>
    <w:rsid w:val="00773A73"/>
    <w:rsid w:val="00790856"/>
    <w:rsid w:val="0079722A"/>
    <w:rsid w:val="007A0A00"/>
    <w:rsid w:val="007B2CF1"/>
    <w:rsid w:val="007C4338"/>
    <w:rsid w:val="007D7BDA"/>
    <w:rsid w:val="007F3A9F"/>
    <w:rsid w:val="007F48B6"/>
    <w:rsid w:val="008148C0"/>
    <w:rsid w:val="00830F79"/>
    <w:rsid w:val="00843005"/>
    <w:rsid w:val="00846D61"/>
    <w:rsid w:val="008473D0"/>
    <w:rsid w:val="00863807"/>
    <w:rsid w:val="00867F77"/>
    <w:rsid w:val="008843F8"/>
    <w:rsid w:val="008B09D6"/>
    <w:rsid w:val="008B5916"/>
    <w:rsid w:val="008B70D8"/>
    <w:rsid w:val="008E7183"/>
    <w:rsid w:val="008F5205"/>
    <w:rsid w:val="009130CC"/>
    <w:rsid w:val="009162EB"/>
    <w:rsid w:val="00924E44"/>
    <w:rsid w:val="00930F50"/>
    <w:rsid w:val="00947177"/>
    <w:rsid w:val="00954BA9"/>
    <w:rsid w:val="00963D24"/>
    <w:rsid w:val="00987C5A"/>
    <w:rsid w:val="009B2C40"/>
    <w:rsid w:val="009C0E52"/>
    <w:rsid w:val="009C51E5"/>
    <w:rsid w:val="009C6495"/>
    <w:rsid w:val="009C702B"/>
    <w:rsid w:val="009E25BD"/>
    <w:rsid w:val="009F2B51"/>
    <w:rsid w:val="009F65F5"/>
    <w:rsid w:val="00A101F0"/>
    <w:rsid w:val="00A25DAE"/>
    <w:rsid w:val="00A3664D"/>
    <w:rsid w:val="00A368F1"/>
    <w:rsid w:val="00A43776"/>
    <w:rsid w:val="00A60794"/>
    <w:rsid w:val="00A74D4F"/>
    <w:rsid w:val="00A821E9"/>
    <w:rsid w:val="00AE45F1"/>
    <w:rsid w:val="00AF3289"/>
    <w:rsid w:val="00AF62A0"/>
    <w:rsid w:val="00AF7C6D"/>
    <w:rsid w:val="00B0374D"/>
    <w:rsid w:val="00B06CE6"/>
    <w:rsid w:val="00B119C7"/>
    <w:rsid w:val="00B11E93"/>
    <w:rsid w:val="00B1447C"/>
    <w:rsid w:val="00B2302E"/>
    <w:rsid w:val="00B40222"/>
    <w:rsid w:val="00B44780"/>
    <w:rsid w:val="00B53E40"/>
    <w:rsid w:val="00B5777E"/>
    <w:rsid w:val="00B63886"/>
    <w:rsid w:val="00B85C46"/>
    <w:rsid w:val="00BA6A65"/>
    <w:rsid w:val="00BB297E"/>
    <w:rsid w:val="00BB4AC9"/>
    <w:rsid w:val="00BD298D"/>
    <w:rsid w:val="00BD6FA4"/>
    <w:rsid w:val="00BE14B2"/>
    <w:rsid w:val="00C04F84"/>
    <w:rsid w:val="00C11224"/>
    <w:rsid w:val="00C253B0"/>
    <w:rsid w:val="00C43370"/>
    <w:rsid w:val="00C53A67"/>
    <w:rsid w:val="00C5423C"/>
    <w:rsid w:val="00C566ED"/>
    <w:rsid w:val="00C95227"/>
    <w:rsid w:val="00C96FC9"/>
    <w:rsid w:val="00CA6AEF"/>
    <w:rsid w:val="00CD74EF"/>
    <w:rsid w:val="00CE09B5"/>
    <w:rsid w:val="00CE6B9E"/>
    <w:rsid w:val="00D27DC8"/>
    <w:rsid w:val="00D32526"/>
    <w:rsid w:val="00D4375A"/>
    <w:rsid w:val="00D44D6B"/>
    <w:rsid w:val="00D735D6"/>
    <w:rsid w:val="00D765E0"/>
    <w:rsid w:val="00DC42BA"/>
    <w:rsid w:val="00DD37CD"/>
    <w:rsid w:val="00E0248D"/>
    <w:rsid w:val="00E11F33"/>
    <w:rsid w:val="00E1424D"/>
    <w:rsid w:val="00E514B1"/>
    <w:rsid w:val="00E55AB7"/>
    <w:rsid w:val="00E92032"/>
    <w:rsid w:val="00EE6530"/>
    <w:rsid w:val="00EF4740"/>
    <w:rsid w:val="00F20966"/>
    <w:rsid w:val="00F33841"/>
    <w:rsid w:val="00F567AD"/>
    <w:rsid w:val="00F6251C"/>
    <w:rsid w:val="00F65DC3"/>
    <w:rsid w:val="00F774F7"/>
    <w:rsid w:val="00F80137"/>
    <w:rsid w:val="00F875D1"/>
    <w:rsid w:val="00F911CA"/>
    <w:rsid w:val="00FC6034"/>
    <w:rsid w:val="00FD17D7"/>
    <w:rsid w:val="00FE1044"/>
    <w:rsid w:val="00FE40B5"/>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95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73D0"/>
  </w:style>
  <w:style w:type="character" w:styleId="Hyperlink">
    <w:name w:val="Hyperlink"/>
    <w:basedOn w:val="DefaultParagraphFont"/>
    <w:uiPriority w:val="99"/>
    <w:unhideWhenUsed/>
    <w:rsid w:val="00304270"/>
    <w:rPr>
      <w:color w:val="0563C1" w:themeColor="hyperlink"/>
      <w:u w:val="single"/>
    </w:rPr>
  </w:style>
  <w:style w:type="character" w:styleId="FollowedHyperlink">
    <w:name w:val="FollowedHyperlink"/>
    <w:basedOn w:val="DefaultParagraphFont"/>
    <w:uiPriority w:val="99"/>
    <w:semiHidden/>
    <w:unhideWhenUsed/>
    <w:rsid w:val="00304270"/>
    <w:rPr>
      <w:color w:val="954F72" w:themeColor="followedHyperlink"/>
      <w:u w:val="single"/>
    </w:rPr>
  </w:style>
  <w:style w:type="paragraph" w:styleId="BalloonText">
    <w:name w:val="Balloon Text"/>
    <w:basedOn w:val="Normal"/>
    <w:link w:val="BalloonTextChar"/>
    <w:uiPriority w:val="99"/>
    <w:semiHidden/>
    <w:unhideWhenUsed/>
    <w:rsid w:val="00924E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4E44"/>
    <w:rPr>
      <w:rFonts w:ascii="Times New Roman" w:hAnsi="Times New Roman" w:cs="Times New Roman"/>
      <w:sz w:val="18"/>
      <w:szCs w:val="18"/>
    </w:rPr>
  </w:style>
  <w:style w:type="paragraph" w:styleId="ListParagraph">
    <w:name w:val="List Paragraph"/>
    <w:basedOn w:val="Normal"/>
    <w:uiPriority w:val="34"/>
    <w:qFormat/>
    <w:rsid w:val="00013765"/>
    <w:pPr>
      <w:ind w:left="720"/>
      <w:contextualSpacing/>
    </w:pPr>
  </w:style>
  <w:style w:type="character" w:styleId="CommentReference">
    <w:name w:val="annotation reference"/>
    <w:basedOn w:val="DefaultParagraphFont"/>
    <w:uiPriority w:val="99"/>
    <w:semiHidden/>
    <w:unhideWhenUsed/>
    <w:rsid w:val="00E1424D"/>
    <w:rPr>
      <w:sz w:val="16"/>
      <w:szCs w:val="16"/>
    </w:rPr>
  </w:style>
  <w:style w:type="paragraph" w:styleId="CommentText">
    <w:name w:val="annotation text"/>
    <w:basedOn w:val="Normal"/>
    <w:link w:val="CommentTextChar"/>
    <w:uiPriority w:val="99"/>
    <w:semiHidden/>
    <w:unhideWhenUsed/>
    <w:rsid w:val="00E1424D"/>
    <w:rPr>
      <w:sz w:val="20"/>
      <w:szCs w:val="20"/>
    </w:rPr>
  </w:style>
  <w:style w:type="character" w:customStyle="1" w:styleId="CommentTextChar">
    <w:name w:val="Comment Text Char"/>
    <w:basedOn w:val="DefaultParagraphFont"/>
    <w:link w:val="CommentText"/>
    <w:uiPriority w:val="99"/>
    <w:semiHidden/>
    <w:rsid w:val="00E1424D"/>
    <w:rPr>
      <w:sz w:val="20"/>
      <w:szCs w:val="20"/>
    </w:rPr>
  </w:style>
  <w:style w:type="paragraph" w:styleId="CommentSubject">
    <w:name w:val="annotation subject"/>
    <w:basedOn w:val="CommentText"/>
    <w:next w:val="CommentText"/>
    <w:link w:val="CommentSubjectChar"/>
    <w:uiPriority w:val="99"/>
    <w:semiHidden/>
    <w:unhideWhenUsed/>
    <w:rsid w:val="00E1424D"/>
    <w:rPr>
      <w:b/>
      <w:bCs/>
    </w:rPr>
  </w:style>
  <w:style w:type="character" w:customStyle="1" w:styleId="CommentSubjectChar">
    <w:name w:val="Comment Subject Char"/>
    <w:basedOn w:val="CommentTextChar"/>
    <w:link w:val="CommentSubject"/>
    <w:uiPriority w:val="99"/>
    <w:semiHidden/>
    <w:rsid w:val="00E1424D"/>
    <w:rPr>
      <w:b/>
      <w:bCs/>
      <w:sz w:val="20"/>
      <w:szCs w:val="20"/>
    </w:rPr>
  </w:style>
  <w:style w:type="paragraph" w:styleId="FootnoteText">
    <w:name w:val="footnote text"/>
    <w:basedOn w:val="Normal"/>
    <w:link w:val="FootnoteTextChar"/>
    <w:uiPriority w:val="99"/>
    <w:unhideWhenUsed/>
    <w:rsid w:val="00BA6A65"/>
  </w:style>
  <w:style w:type="character" w:customStyle="1" w:styleId="FootnoteTextChar">
    <w:name w:val="Footnote Text Char"/>
    <w:basedOn w:val="DefaultParagraphFont"/>
    <w:link w:val="FootnoteText"/>
    <w:uiPriority w:val="99"/>
    <w:rsid w:val="00BA6A65"/>
  </w:style>
  <w:style w:type="character" w:styleId="FootnoteReference">
    <w:name w:val="footnote reference"/>
    <w:basedOn w:val="DefaultParagraphFont"/>
    <w:uiPriority w:val="99"/>
    <w:unhideWhenUsed/>
    <w:rsid w:val="00BA6A65"/>
    <w:rPr>
      <w:vertAlign w:val="superscript"/>
    </w:rPr>
  </w:style>
  <w:style w:type="paragraph" w:styleId="Header">
    <w:name w:val="header"/>
    <w:basedOn w:val="Normal"/>
    <w:link w:val="HeaderChar"/>
    <w:uiPriority w:val="99"/>
    <w:unhideWhenUsed/>
    <w:rsid w:val="005D4DDC"/>
    <w:pPr>
      <w:tabs>
        <w:tab w:val="center" w:pos="4680"/>
        <w:tab w:val="right" w:pos="9360"/>
      </w:tabs>
    </w:pPr>
  </w:style>
  <w:style w:type="character" w:customStyle="1" w:styleId="HeaderChar">
    <w:name w:val="Header Char"/>
    <w:basedOn w:val="DefaultParagraphFont"/>
    <w:link w:val="Header"/>
    <w:uiPriority w:val="99"/>
    <w:rsid w:val="005D4DDC"/>
  </w:style>
  <w:style w:type="paragraph" w:styleId="Footer">
    <w:name w:val="footer"/>
    <w:basedOn w:val="Normal"/>
    <w:link w:val="FooterChar"/>
    <w:uiPriority w:val="99"/>
    <w:unhideWhenUsed/>
    <w:rsid w:val="005D4DDC"/>
    <w:pPr>
      <w:tabs>
        <w:tab w:val="center" w:pos="4680"/>
        <w:tab w:val="right" w:pos="9360"/>
      </w:tabs>
    </w:pPr>
  </w:style>
  <w:style w:type="character" w:customStyle="1" w:styleId="FooterChar">
    <w:name w:val="Footer Char"/>
    <w:basedOn w:val="DefaultParagraphFont"/>
    <w:link w:val="Footer"/>
    <w:uiPriority w:val="99"/>
    <w:rsid w:val="005D4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16062">
      <w:bodyDiv w:val="1"/>
      <w:marLeft w:val="0"/>
      <w:marRight w:val="0"/>
      <w:marTop w:val="0"/>
      <w:marBottom w:val="0"/>
      <w:divBdr>
        <w:top w:val="none" w:sz="0" w:space="0" w:color="auto"/>
        <w:left w:val="none" w:sz="0" w:space="0" w:color="auto"/>
        <w:bottom w:val="none" w:sz="0" w:space="0" w:color="auto"/>
        <w:right w:val="none" w:sz="0" w:space="0" w:color="auto"/>
      </w:divBdr>
    </w:div>
    <w:div w:id="237062214">
      <w:bodyDiv w:val="1"/>
      <w:marLeft w:val="0"/>
      <w:marRight w:val="0"/>
      <w:marTop w:val="0"/>
      <w:marBottom w:val="0"/>
      <w:divBdr>
        <w:top w:val="none" w:sz="0" w:space="0" w:color="auto"/>
        <w:left w:val="none" w:sz="0" w:space="0" w:color="auto"/>
        <w:bottom w:val="none" w:sz="0" w:space="0" w:color="auto"/>
        <w:right w:val="none" w:sz="0" w:space="0" w:color="auto"/>
      </w:divBdr>
    </w:div>
    <w:div w:id="960570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https://www.kff.org/medicare/fact-sheet/medicare-advantage/" TargetMode="External"/><Relationship Id="rId1" Type="http://schemas.openxmlformats.org/officeDocument/2006/relationships/hyperlink" Target="https://www.theatlantic.com/business/archive/2018/01/health-care-america-jobs/550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4sight Health</Company>
  <LinksUpToDate>false</LinksUpToDate>
  <CharactersWithSpaces>14663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Hollihan</dc:creator>
  <cp:keywords/>
  <dc:description/>
  <cp:lastModifiedBy>Claire Gerber</cp:lastModifiedBy>
  <cp:revision>2</cp:revision>
  <cp:lastPrinted>2018-01-24T21:34:00Z</cp:lastPrinted>
  <dcterms:created xsi:type="dcterms:W3CDTF">2018-01-29T17:35:00Z</dcterms:created>
  <dcterms:modified xsi:type="dcterms:W3CDTF">2018-01-29T17:35:00Z</dcterms:modified>
</cp:coreProperties>
</file>